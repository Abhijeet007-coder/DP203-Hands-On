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768EE" w14:textId="45025174" w:rsidR="00861D36" w:rsidRPr="00E31D82" w:rsidRDefault="00610651" w:rsidP="00105619">
      <w:pPr>
        <w:pStyle w:val="Heading1"/>
        <w:jc w:val="center"/>
        <w:rPr>
          <w:rFonts w:ascii="Segoe UI" w:hAnsi="Segoe UI" w:cs="Segoe UI"/>
        </w:rPr>
      </w:pPr>
      <w:bookmarkStart w:id="0" w:name="_Hlk298275"/>
      <w:commentRangeStart w:id="1"/>
      <w:r w:rsidRPr="00E31D82">
        <w:rPr>
          <w:rFonts w:ascii="Segoe UI" w:hAnsi="Segoe UI" w:cs="Segoe UI"/>
        </w:rPr>
        <w:t xml:space="preserve">Course Outline for </w:t>
      </w:r>
      <w:r w:rsidR="003F3908" w:rsidRPr="00E31D82">
        <w:rPr>
          <w:rFonts w:ascii="Segoe UI" w:hAnsi="Segoe UI" w:cs="Segoe UI"/>
        </w:rPr>
        <w:t>DP-20</w:t>
      </w:r>
      <w:del w:id="2" w:author="Joel Hulen" w:date="2020-12-11T09:25:00Z">
        <w:r w:rsidR="003F3908" w:rsidRPr="00E31D82" w:rsidDel="006C38D9">
          <w:rPr>
            <w:rFonts w:ascii="Segoe UI" w:hAnsi="Segoe UI" w:cs="Segoe UI"/>
          </w:rPr>
          <w:delText>0</w:delText>
        </w:r>
      </w:del>
      <w:ins w:id="3" w:author="Joel Hulen" w:date="2020-12-11T09:25:00Z">
        <w:r w:rsidR="006C38D9">
          <w:rPr>
            <w:rFonts w:ascii="Segoe UI" w:hAnsi="Segoe UI" w:cs="Segoe UI"/>
          </w:rPr>
          <w:t>3</w:t>
        </w:r>
      </w:ins>
      <w:r w:rsidRPr="00E31D82">
        <w:rPr>
          <w:rFonts w:ascii="Segoe UI" w:hAnsi="Segoe UI" w:cs="Segoe UI"/>
        </w:rPr>
        <w:t>:</w:t>
      </w:r>
      <w:r w:rsidR="00105619" w:rsidRPr="00E31D82">
        <w:rPr>
          <w:rFonts w:ascii="Segoe UI" w:hAnsi="Segoe UI" w:cs="Segoe UI"/>
        </w:rPr>
        <w:t xml:space="preserve"> </w:t>
      </w:r>
      <w:del w:id="4" w:author="Joel Hulen" w:date="2020-12-11T09:25:00Z">
        <w:r w:rsidR="0059693B" w:rsidRPr="00E31D82" w:rsidDel="006C38D9">
          <w:rPr>
            <w:rFonts w:ascii="Segoe UI" w:hAnsi="Segoe UI" w:cs="Segoe UI"/>
          </w:rPr>
          <w:delText xml:space="preserve">Implementing </w:delText>
        </w:r>
        <w:r w:rsidR="00E26CAA" w:rsidDel="006C38D9">
          <w:rPr>
            <w:rFonts w:ascii="Segoe UI" w:hAnsi="Segoe UI" w:cs="Segoe UI"/>
          </w:rPr>
          <w:delText xml:space="preserve">an </w:delText>
        </w:r>
        <w:r w:rsidR="0059693B" w:rsidRPr="00E31D82" w:rsidDel="006C38D9">
          <w:rPr>
            <w:rFonts w:ascii="Segoe UI" w:hAnsi="Segoe UI" w:cs="Segoe UI"/>
          </w:rPr>
          <w:delText>Azure Data Solution</w:delText>
        </w:r>
        <w:commentRangeEnd w:id="1"/>
        <w:r w:rsidR="00BE2A20" w:rsidDel="006C38D9">
          <w:rPr>
            <w:rStyle w:val="CommentReference"/>
            <w:rFonts w:ascii="Times New Roman" w:eastAsia="Times New Roman" w:hAnsi="Times New Roman" w:cs="Times New Roman"/>
            <w:b w:val="0"/>
            <w:bCs w:val="0"/>
            <w:color w:val="auto"/>
            <w:lang w:val="en-US"/>
          </w:rPr>
          <w:commentReference w:id="1"/>
        </w:r>
      </w:del>
      <w:ins w:id="5" w:author="Joel Hulen" w:date="2020-12-11T09:25:00Z">
        <w:r w:rsidR="006C38D9">
          <w:rPr>
            <w:rFonts w:ascii="Segoe UI" w:hAnsi="Segoe UI" w:cs="Segoe UI"/>
          </w:rPr>
          <w:t>Microsoft Azure Data Engineer</w:t>
        </w:r>
      </w:ins>
    </w:p>
    <w:p w14:paraId="07813D8B" w14:textId="44BA62E1" w:rsidR="00610651" w:rsidRPr="00E31D82" w:rsidRDefault="00610651" w:rsidP="00610651">
      <w:pPr>
        <w:pStyle w:val="Heading3"/>
        <w:keepLines/>
        <w:shd w:val="clear" w:color="auto" w:fill="B3B3B3"/>
        <w:suppressAutoHyphens/>
        <w:snapToGrid w:val="0"/>
        <w:spacing w:after="240" w:line="420" w:lineRule="exact"/>
        <w:ind w:left="360"/>
        <w:rPr>
          <w:rFonts w:ascii="Segoe UI" w:hAnsi="Segoe UI" w:cs="Segoe UI"/>
          <w:b w:val="0"/>
          <w:bCs w:val="0"/>
          <w:snapToGrid w:val="0"/>
          <w:kern w:val="28"/>
          <w:sz w:val="28"/>
          <w:szCs w:val="22"/>
          <w:lang w:eastAsia="ja-JP" w:bidi="en-US"/>
        </w:rPr>
      </w:pPr>
      <w:bookmarkStart w:id="6" w:name="_Toc84319341"/>
      <w:bookmarkStart w:id="7" w:name="_Toc125532141"/>
      <w:bookmarkStart w:id="8" w:name="_Toc127591449"/>
      <w:r w:rsidRPr="00E31D82">
        <w:rPr>
          <w:rFonts w:ascii="Segoe UI" w:hAnsi="Segoe UI" w:cs="Segoe UI"/>
          <w:b w:val="0"/>
          <w:bCs w:val="0"/>
          <w:snapToGrid w:val="0"/>
          <w:kern w:val="28"/>
          <w:sz w:val="28"/>
          <w:szCs w:val="22"/>
          <w:lang w:eastAsia="ja-JP" w:bidi="en-US"/>
        </w:rPr>
        <w:t>Course Objectives</w:t>
      </w:r>
      <w:bookmarkEnd w:id="6"/>
      <w:r w:rsidRPr="00E31D82">
        <w:rPr>
          <w:rFonts w:ascii="Segoe UI" w:hAnsi="Segoe UI" w:cs="Segoe UI"/>
          <w:b w:val="0"/>
          <w:bCs w:val="0"/>
          <w:snapToGrid w:val="0"/>
          <w:kern w:val="28"/>
          <w:sz w:val="28"/>
          <w:szCs w:val="22"/>
          <w:lang w:eastAsia="ja-JP" w:bidi="en-US"/>
        </w:rPr>
        <w:t xml:space="preserve"> and </w:t>
      </w:r>
      <w:r w:rsidR="007E124F">
        <w:rPr>
          <w:rFonts w:ascii="Segoe UI" w:hAnsi="Segoe UI" w:cs="Segoe UI"/>
          <w:b w:val="0"/>
          <w:bCs w:val="0"/>
          <w:snapToGrid w:val="0"/>
          <w:kern w:val="28"/>
          <w:sz w:val="28"/>
          <w:szCs w:val="22"/>
          <w:lang w:eastAsia="ja-JP" w:bidi="en-US"/>
        </w:rPr>
        <w:t>Exam</w:t>
      </w:r>
      <w:r w:rsidRPr="00E31D82">
        <w:rPr>
          <w:rFonts w:ascii="Segoe UI" w:hAnsi="Segoe UI" w:cs="Segoe UI"/>
          <w:b w:val="0"/>
          <w:bCs w:val="0"/>
          <w:snapToGrid w:val="0"/>
          <w:kern w:val="28"/>
          <w:sz w:val="28"/>
          <w:szCs w:val="22"/>
          <w:lang w:eastAsia="ja-JP" w:bidi="en-US"/>
        </w:rPr>
        <w:t xml:space="preserve"> Mapping</w:t>
      </w:r>
      <w:bookmarkEnd w:id="7"/>
      <w:bookmarkEnd w:id="8"/>
    </w:p>
    <w:p w14:paraId="0422B120" w14:textId="77777777" w:rsidR="00610651" w:rsidRPr="00E31D82" w:rsidRDefault="00610651" w:rsidP="00610651">
      <w:pPr>
        <w:ind w:left="360"/>
        <w:rPr>
          <w:rFonts w:ascii="Segoe UI" w:hAnsi="Segoe UI" w:cs="Segoe UI"/>
        </w:rPr>
      </w:pPr>
      <w:r w:rsidRPr="00E31D82">
        <w:rPr>
          <w:rFonts w:ascii="Segoe UI" w:hAnsi="Segoe UI" w:cs="Segoe UI"/>
        </w:rPr>
        <w:t>After completing this course, students will be able to:</w:t>
      </w:r>
    </w:p>
    <w:tbl>
      <w:tblPr>
        <w:tblW w:w="96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4"/>
        <w:gridCol w:w="1762"/>
        <w:gridCol w:w="1737"/>
        <w:gridCol w:w="2866"/>
        <w:gridCol w:w="1226"/>
        <w:gridCol w:w="1355"/>
      </w:tblGrid>
      <w:tr w:rsidR="00987FA4" w:rsidRPr="00E31D82" w14:paraId="7313F4CD" w14:textId="77777777" w:rsidTr="00362635">
        <w:tc>
          <w:tcPr>
            <w:tcW w:w="654" w:type="dxa"/>
          </w:tcPr>
          <w:p w14:paraId="49F4602D" w14:textId="77777777" w:rsidR="00E23D22"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Mod</w:t>
            </w:r>
          </w:p>
          <w:p w14:paraId="41F1D1DF" w14:textId="7DA1F9AD"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w:t>
            </w:r>
          </w:p>
        </w:tc>
        <w:tc>
          <w:tcPr>
            <w:tcW w:w="1762" w:type="dxa"/>
          </w:tcPr>
          <w:p w14:paraId="2D196F92" w14:textId="24B1C5E6" w:rsidR="00D0664E" w:rsidRPr="00E31D82" w:rsidRDefault="00E23D22" w:rsidP="00DB5103">
            <w:pPr>
              <w:pStyle w:val="Tpf"/>
              <w:rPr>
                <w:rFonts w:ascii="Segoe UI" w:hAnsi="Segoe UI" w:cs="Segoe UI"/>
                <w:b/>
                <w:color w:val="000000"/>
                <w:sz w:val="20"/>
              </w:rPr>
            </w:pPr>
            <w:r w:rsidRPr="00E31D82">
              <w:rPr>
                <w:rFonts w:ascii="Segoe UI" w:hAnsi="Segoe UI" w:cs="Segoe UI"/>
                <w:b/>
                <w:color w:val="000000"/>
                <w:sz w:val="20"/>
              </w:rPr>
              <w:t>Module Title</w:t>
            </w:r>
          </w:p>
        </w:tc>
        <w:tc>
          <w:tcPr>
            <w:tcW w:w="1737" w:type="dxa"/>
          </w:tcPr>
          <w:p w14:paraId="72E3AF80" w14:textId="77777777" w:rsidR="00D0664E" w:rsidRDefault="00D0664E" w:rsidP="00DB5103">
            <w:pPr>
              <w:pStyle w:val="Tpf"/>
              <w:rPr>
                <w:rFonts w:ascii="Segoe UI" w:hAnsi="Segoe UI" w:cs="Segoe UI"/>
                <w:b/>
                <w:color w:val="000000"/>
                <w:sz w:val="20"/>
              </w:rPr>
            </w:pPr>
            <w:r w:rsidRPr="00E31D82">
              <w:rPr>
                <w:rFonts w:ascii="Segoe UI" w:hAnsi="Segoe UI" w:cs="Segoe UI"/>
                <w:b/>
                <w:color w:val="000000"/>
                <w:sz w:val="20"/>
              </w:rPr>
              <w:t>Module Goal</w:t>
            </w:r>
          </w:p>
          <w:p w14:paraId="750D2928" w14:textId="23D0B6C4" w:rsidR="00612310" w:rsidRPr="00612310" w:rsidRDefault="00612310" w:rsidP="00612310">
            <w:pPr>
              <w:tabs>
                <w:tab w:val="left" w:pos="1433"/>
              </w:tabs>
              <w:rPr>
                <w:lang w:val="en-US"/>
              </w:rPr>
            </w:pPr>
            <w:r>
              <w:rPr>
                <w:lang w:val="en-US"/>
              </w:rPr>
              <w:tab/>
            </w:r>
          </w:p>
        </w:tc>
        <w:tc>
          <w:tcPr>
            <w:tcW w:w="2866" w:type="dxa"/>
          </w:tcPr>
          <w:p w14:paraId="14F0D8DF" w14:textId="7526CD77" w:rsidR="00D0664E" w:rsidRPr="00E31D82" w:rsidRDefault="004E4AF7" w:rsidP="00DB5103">
            <w:pPr>
              <w:pStyle w:val="Tpf"/>
              <w:rPr>
                <w:rFonts w:ascii="Segoe UI" w:hAnsi="Segoe UI" w:cs="Segoe UI"/>
                <w:b/>
                <w:color w:val="000000"/>
                <w:sz w:val="20"/>
              </w:rPr>
            </w:pPr>
            <w:r>
              <w:rPr>
                <w:rFonts w:ascii="Segoe UI" w:hAnsi="Segoe UI" w:cs="Segoe UI"/>
                <w:b/>
                <w:color w:val="000000"/>
                <w:sz w:val="20"/>
              </w:rPr>
              <w:t>Learning</w:t>
            </w:r>
            <w:r w:rsidR="00D0664E" w:rsidRPr="00E31D82">
              <w:rPr>
                <w:rFonts w:ascii="Segoe UI" w:hAnsi="Segoe UI" w:cs="Segoe UI"/>
                <w:b/>
                <w:color w:val="000000"/>
                <w:sz w:val="20"/>
              </w:rPr>
              <w:t xml:space="preserve"> Objective</w:t>
            </w:r>
          </w:p>
        </w:tc>
        <w:tc>
          <w:tcPr>
            <w:tcW w:w="1226" w:type="dxa"/>
          </w:tcPr>
          <w:p w14:paraId="76BCA7DE" w14:textId="22E05047"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Associated </w:t>
            </w:r>
            <w:r w:rsidR="00896BAD" w:rsidRPr="00E31D82">
              <w:rPr>
                <w:rFonts w:ascii="Segoe UI" w:hAnsi="Segoe UI" w:cs="Segoe UI"/>
                <w:b/>
                <w:color w:val="000000"/>
                <w:sz w:val="20"/>
              </w:rPr>
              <w:t>Learn materials</w:t>
            </w:r>
            <w:r w:rsidR="00262D43" w:rsidRPr="00E31D82">
              <w:rPr>
                <w:rFonts w:ascii="Segoe UI" w:hAnsi="Segoe UI" w:cs="Segoe UI"/>
                <w:b/>
                <w:color w:val="000000"/>
                <w:sz w:val="20"/>
              </w:rPr>
              <w:t xml:space="preserve"> that act as a source or inspires  content (</w:t>
            </w:r>
            <w:r w:rsidR="00262D43" w:rsidRPr="00E31D82">
              <w:rPr>
                <w:rFonts w:ascii="Segoe UI" w:hAnsi="Segoe UI" w:cs="Segoe UI"/>
                <w:b/>
                <w:color w:val="FF0000"/>
                <w:sz w:val="20"/>
              </w:rPr>
              <w:t>no content</w:t>
            </w:r>
            <w:r w:rsidR="00262D43" w:rsidRPr="00E31D82">
              <w:rPr>
                <w:rFonts w:ascii="Segoe UI" w:hAnsi="Segoe UI" w:cs="Segoe UI"/>
                <w:b/>
                <w:color w:val="000000"/>
                <w:sz w:val="20"/>
              </w:rPr>
              <w:t>)</w:t>
            </w:r>
          </w:p>
        </w:tc>
        <w:tc>
          <w:tcPr>
            <w:tcW w:w="1355" w:type="dxa"/>
          </w:tcPr>
          <w:p w14:paraId="3E80ED14" w14:textId="4F292794" w:rsidR="00D0664E" w:rsidRPr="00E31D82" w:rsidRDefault="00D0664E" w:rsidP="00DB5103">
            <w:pPr>
              <w:pStyle w:val="Tpf"/>
              <w:rPr>
                <w:rFonts w:ascii="Segoe UI" w:hAnsi="Segoe UI" w:cs="Segoe UI"/>
                <w:b/>
                <w:color w:val="000000"/>
                <w:sz w:val="20"/>
              </w:rPr>
            </w:pPr>
            <w:r w:rsidRPr="00E31D82">
              <w:rPr>
                <w:rFonts w:ascii="Segoe UI" w:hAnsi="Segoe UI" w:cs="Segoe UI"/>
                <w:b/>
                <w:color w:val="000000"/>
                <w:sz w:val="20"/>
              </w:rPr>
              <w:t xml:space="preserve">Exam OD Mapping (From </w:t>
            </w:r>
            <w:r w:rsidR="0059693B" w:rsidRPr="00E31D82">
              <w:rPr>
                <w:rFonts w:ascii="Segoe UI" w:hAnsi="Segoe UI" w:cs="Segoe UI"/>
                <w:b/>
                <w:color w:val="000000"/>
                <w:sz w:val="20"/>
              </w:rPr>
              <w:t>CourseOD</w:t>
            </w:r>
            <w:r w:rsidRPr="00E31D82">
              <w:rPr>
                <w:rFonts w:ascii="Segoe UI" w:hAnsi="Segoe UI" w:cs="Segoe UI"/>
                <w:b/>
                <w:color w:val="000000"/>
                <w:sz w:val="20"/>
              </w:rPr>
              <w:t xml:space="preserve"> doc)</w:t>
            </w:r>
          </w:p>
        </w:tc>
      </w:tr>
      <w:tr w:rsidR="00987FA4" w:rsidRPr="00E31D82" w14:paraId="6B5EBC1F" w14:textId="77777777" w:rsidTr="00362635">
        <w:tc>
          <w:tcPr>
            <w:tcW w:w="654" w:type="dxa"/>
          </w:tcPr>
          <w:p w14:paraId="0194CB6E" w14:textId="5405ED3A"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0</w:t>
            </w:r>
          </w:p>
        </w:tc>
        <w:tc>
          <w:tcPr>
            <w:tcW w:w="1762" w:type="dxa"/>
          </w:tcPr>
          <w:p w14:paraId="38832656" w14:textId="2B452B23" w:rsidR="6A783665" w:rsidRPr="00E31D82" w:rsidRDefault="6A783665" w:rsidP="6A783665">
            <w:pPr>
              <w:pStyle w:val="Tpf"/>
              <w:rPr>
                <w:rFonts w:ascii="Segoe UI" w:hAnsi="Segoe UI" w:cs="Segoe UI"/>
                <w:color w:val="000000" w:themeColor="text1"/>
                <w:sz w:val="20"/>
              </w:rPr>
            </w:pPr>
            <w:r w:rsidRPr="00E31D82">
              <w:rPr>
                <w:rFonts w:ascii="Segoe UI" w:hAnsi="Segoe UI" w:cs="Segoe UI"/>
                <w:color w:val="000000" w:themeColor="text1"/>
                <w:sz w:val="20"/>
              </w:rPr>
              <w:t>About the course</w:t>
            </w:r>
          </w:p>
        </w:tc>
        <w:tc>
          <w:tcPr>
            <w:tcW w:w="1737" w:type="dxa"/>
          </w:tcPr>
          <w:p w14:paraId="29A25550" w14:textId="7F53340E" w:rsidR="6A783665" w:rsidRPr="00E31D82" w:rsidRDefault="004E4AF7" w:rsidP="6A783665">
            <w:pPr>
              <w:pStyle w:val="Tpf"/>
              <w:rPr>
                <w:rFonts w:ascii="Segoe UI" w:hAnsi="Segoe UI" w:cs="Segoe UI"/>
                <w:color w:val="000000" w:themeColor="text1"/>
                <w:sz w:val="20"/>
              </w:rPr>
            </w:pPr>
            <w:r>
              <w:rPr>
                <w:rFonts w:ascii="Segoe UI" w:hAnsi="Segoe UI" w:cs="Segoe UI"/>
                <w:color w:val="000000" w:themeColor="text1"/>
                <w:sz w:val="20"/>
              </w:rPr>
              <w:t>This module</w:t>
            </w:r>
            <w:r w:rsidR="00A50DC6">
              <w:rPr>
                <w:rFonts w:ascii="Segoe UI" w:hAnsi="Segoe UI" w:cs="Segoe UI"/>
                <w:color w:val="000000" w:themeColor="text1"/>
                <w:sz w:val="20"/>
              </w:rPr>
              <w:t xml:space="preserve"> sets the goals and expectations of the course</w:t>
            </w:r>
            <w:r>
              <w:rPr>
                <w:rFonts w:ascii="Segoe UI" w:hAnsi="Segoe UI" w:cs="Segoe UI"/>
                <w:color w:val="000000" w:themeColor="text1"/>
                <w:sz w:val="20"/>
              </w:rPr>
              <w:t>.</w:t>
            </w:r>
          </w:p>
        </w:tc>
        <w:tc>
          <w:tcPr>
            <w:tcW w:w="2866" w:type="dxa"/>
          </w:tcPr>
          <w:p w14:paraId="31D5A782" w14:textId="77777777" w:rsidR="0060063F" w:rsidRPr="00E31D82" w:rsidRDefault="0060063F" w:rsidP="0060063F">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5E444EA2" w14:textId="77777777" w:rsidR="6A783665" w:rsidRDefault="008422FD"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Data Engineering Curriculum and Exams</w:t>
            </w:r>
          </w:p>
          <w:p w14:paraId="76CDC086" w14:textId="77777777" w:rsidR="00330807"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About this course</w:t>
            </w:r>
          </w:p>
          <w:p w14:paraId="12A46544" w14:textId="652C881A" w:rsidR="00330807" w:rsidRPr="00E31D82" w:rsidRDefault="00330807" w:rsidP="002F3DDB">
            <w:pPr>
              <w:pStyle w:val="Tpf"/>
              <w:numPr>
                <w:ilvl w:val="0"/>
                <w:numId w:val="32"/>
              </w:numPr>
              <w:rPr>
                <w:rFonts w:ascii="Segoe UI" w:hAnsi="Segoe UI" w:cs="Segoe UI"/>
                <w:color w:val="000000" w:themeColor="text1"/>
                <w:sz w:val="20"/>
              </w:rPr>
            </w:pPr>
            <w:r>
              <w:rPr>
                <w:rFonts w:ascii="Segoe UI" w:hAnsi="Segoe UI" w:cs="Segoe UI"/>
                <w:color w:val="000000" w:themeColor="text1"/>
                <w:sz w:val="20"/>
              </w:rPr>
              <w:t>Course Syllabus</w:t>
            </w:r>
          </w:p>
        </w:tc>
        <w:tc>
          <w:tcPr>
            <w:tcW w:w="1226" w:type="dxa"/>
          </w:tcPr>
          <w:p w14:paraId="67BF28D0" w14:textId="3452F560" w:rsidR="6A783665" w:rsidRPr="00E31D82" w:rsidRDefault="00D637C6" w:rsidP="6A783665">
            <w:pPr>
              <w:pStyle w:val="Tpf"/>
              <w:rPr>
                <w:rFonts w:ascii="Segoe UI" w:hAnsi="Segoe UI" w:cs="Segoe UI"/>
                <w:sz w:val="20"/>
              </w:rPr>
            </w:pPr>
            <w:r>
              <w:rPr>
                <w:rFonts w:ascii="Segoe UI" w:hAnsi="Segoe UI" w:cs="Segoe UI"/>
                <w:sz w:val="20"/>
              </w:rPr>
              <w:t>N/A</w:t>
            </w:r>
          </w:p>
        </w:tc>
        <w:tc>
          <w:tcPr>
            <w:tcW w:w="1355" w:type="dxa"/>
          </w:tcPr>
          <w:p w14:paraId="08C1D2F7" w14:textId="79337E74" w:rsidR="6A783665" w:rsidRPr="00E31D82" w:rsidRDefault="00D637C6" w:rsidP="6A783665">
            <w:pPr>
              <w:pStyle w:val="Tpf"/>
              <w:rPr>
                <w:rFonts w:ascii="Segoe UI" w:hAnsi="Segoe UI" w:cs="Segoe UI"/>
                <w:color w:val="000000" w:themeColor="text1"/>
                <w:sz w:val="20"/>
              </w:rPr>
            </w:pPr>
            <w:r>
              <w:rPr>
                <w:rFonts w:ascii="Segoe UI" w:hAnsi="Segoe UI" w:cs="Segoe UI"/>
                <w:color w:val="000000" w:themeColor="text1"/>
                <w:sz w:val="20"/>
              </w:rPr>
              <w:t>N/A</w:t>
            </w:r>
          </w:p>
        </w:tc>
      </w:tr>
      <w:tr w:rsidR="000B12CD" w:rsidRPr="00E31D82" w14:paraId="4199EE39" w14:textId="77777777" w:rsidTr="00362635">
        <w:tc>
          <w:tcPr>
            <w:tcW w:w="654" w:type="dxa"/>
          </w:tcPr>
          <w:p w14:paraId="0F0F5F0A" w14:textId="6769D88D" w:rsidR="00C156FB" w:rsidRPr="00E31D82" w:rsidRDefault="00C156FB" w:rsidP="00C156FB">
            <w:pPr>
              <w:pStyle w:val="Tpf"/>
              <w:rPr>
                <w:rFonts w:ascii="Segoe UI" w:hAnsi="Segoe UI" w:cs="Segoe UI"/>
                <w:color w:val="000000"/>
                <w:sz w:val="20"/>
              </w:rPr>
            </w:pPr>
            <w:r>
              <w:rPr>
                <w:rFonts w:ascii="Segoe UI" w:hAnsi="Segoe UI" w:cs="Segoe UI"/>
                <w:color w:val="000000"/>
                <w:sz w:val="20"/>
              </w:rPr>
              <w:t>1</w:t>
            </w:r>
          </w:p>
        </w:tc>
        <w:tc>
          <w:tcPr>
            <w:tcW w:w="1762" w:type="dxa"/>
          </w:tcPr>
          <w:p w14:paraId="5BBDB343" w14:textId="4CEC2F15" w:rsidR="00C156FB" w:rsidRDefault="00C156FB" w:rsidP="00C156FB">
            <w:pPr>
              <w:pStyle w:val="Tpf"/>
              <w:rPr>
                <w:rFonts w:ascii="Segoe UI" w:hAnsi="Segoe UI" w:cs="Segoe UI"/>
                <w:color w:val="000000"/>
                <w:sz w:val="20"/>
              </w:rPr>
            </w:pPr>
            <w:r>
              <w:rPr>
                <w:rFonts w:ascii="Segoe UI" w:hAnsi="Segoe UI" w:cs="Segoe UI"/>
                <w:color w:val="000000"/>
                <w:sz w:val="20"/>
              </w:rPr>
              <w:t>Designing</w:t>
            </w:r>
            <w:r w:rsidRPr="00E31D82">
              <w:rPr>
                <w:rFonts w:ascii="Segoe UI" w:hAnsi="Segoe UI" w:cs="Segoe UI"/>
                <w:color w:val="000000"/>
                <w:sz w:val="20"/>
              </w:rPr>
              <w:t xml:space="preserve"> </w:t>
            </w:r>
            <w:r>
              <w:rPr>
                <w:rFonts w:ascii="Segoe UI" w:hAnsi="Segoe UI" w:cs="Segoe UI"/>
                <w:color w:val="000000"/>
                <w:sz w:val="20"/>
              </w:rPr>
              <w:t xml:space="preserve">and Implementing </w:t>
            </w:r>
            <w:r w:rsidRPr="00E31D82">
              <w:rPr>
                <w:rFonts w:ascii="Segoe UI" w:hAnsi="Segoe UI" w:cs="Segoe UI"/>
                <w:color w:val="000000"/>
                <w:sz w:val="20"/>
              </w:rPr>
              <w:t>Data Storage</w:t>
            </w:r>
          </w:p>
        </w:tc>
        <w:tc>
          <w:tcPr>
            <w:tcW w:w="1737" w:type="dxa"/>
          </w:tcPr>
          <w:p w14:paraId="1792E6C3" w14:textId="1BD7116C" w:rsidR="00C156FB" w:rsidRPr="00E31D82" w:rsidRDefault="00C156FB" w:rsidP="00C156FB">
            <w:pPr>
              <w:rPr>
                <w:rFonts w:ascii="Segoe UI" w:hAnsi="Segoe UI" w:cs="Segoe UI"/>
                <w:color w:val="000000"/>
                <w:sz w:val="20"/>
                <w:szCs w:val="20"/>
                <w:shd w:val="clear" w:color="auto" w:fill="FFFFFF"/>
              </w:rPr>
            </w:pPr>
            <w:r w:rsidRPr="00BE39AF">
              <w:rPr>
                <w:rFonts w:ascii="Segoe UI" w:hAnsi="Segoe UI" w:cs="Segoe UI"/>
                <w:color w:val="000000"/>
                <w:sz w:val="20"/>
                <w:szCs w:val="20"/>
                <w:shd w:val="clear" w:color="auto" w:fill="FFFFFF"/>
              </w:rPr>
              <w:t xml:space="preserve">This module teaches </w:t>
            </w:r>
            <w:r>
              <w:rPr>
                <w:rFonts w:ascii="Segoe UI" w:hAnsi="Segoe UI" w:cs="Segoe UI"/>
                <w:color w:val="000000"/>
                <w:sz w:val="20"/>
                <w:szCs w:val="20"/>
                <w:shd w:val="clear" w:color="auto" w:fill="FFFFFF"/>
              </w:rPr>
              <w:t>ways to structure the data lake, and to optimize the files for exploration, streaming, and batch workloads</w:t>
            </w:r>
            <w:r w:rsidRPr="00BE39AF">
              <w:rPr>
                <w:rFonts w:ascii="Segoe UI" w:hAnsi="Segoe UI" w:cs="Segoe UI"/>
                <w:color w:val="000000"/>
                <w:sz w:val="20"/>
                <w:szCs w:val="20"/>
                <w:shd w:val="clear" w:color="auto" w:fill="FFFFFF"/>
              </w:rPr>
              <w:t>.</w:t>
            </w:r>
            <w:r>
              <w:rPr>
                <w:rFonts w:ascii="Segoe UI" w:hAnsi="Segoe UI" w:cs="Segoe UI"/>
                <w:color w:val="000000"/>
                <w:sz w:val="20"/>
                <w:szCs w:val="20"/>
                <w:shd w:val="clear" w:color="auto" w:fill="FFFFFF"/>
              </w:rPr>
              <w:t xml:space="preserve"> The student will learn how to organize the data lake into levels of data refinement as they transform files through batch and stream processing. Then they will learn how to create indexes on their </w:t>
            </w:r>
            <w:r>
              <w:rPr>
                <w:rFonts w:ascii="Segoe UI" w:hAnsi="Segoe UI" w:cs="Segoe UI"/>
                <w:color w:val="000000"/>
                <w:sz w:val="20"/>
                <w:szCs w:val="20"/>
                <w:shd w:val="clear" w:color="auto" w:fill="FFFFFF"/>
              </w:rPr>
              <w:lastRenderedPageBreak/>
              <w:t>datasets, such as CSV, JSON, and Parquet files, and use them for potential query and workload acceleration.</w:t>
            </w:r>
          </w:p>
        </w:tc>
        <w:tc>
          <w:tcPr>
            <w:tcW w:w="2866" w:type="dxa"/>
          </w:tcPr>
          <w:p w14:paraId="24C41914" w14:textId="77777777" w:rsidR="00C156FB" w:rsidRPr="00E31D82" w:rsidRDefault="00C156FB" w:rsidP="00C156FB">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202DAA0" w14:textId="77777777" w:rsidR="00C156FB" w:rsidRDefault="00C156FB" w:rsidP="00C156FB">
            <w:pPr>
              <w:pStyle w:val="Tpf"/>
              <w:numPr>
                <w:ilvl w:val="0"/>
                <w:numId w:val="8"/>
              </w:numPr>
              <w:rPr>
                <w:rFonts w:ascii="Segoe UI" w:hAnsi="Segoe UI" w:cs="Segoe UI"/>
                <w:color w:val="000000"/>
                <w:sz w:val="20"/>
              </w:rPr>
            </w:pPr>
            <w:r>
              <w:rPr>
                <w:rFonts w:ascii="Segoe UI" w:hAnsi="Segoe UI" w:cs="Segoe UI"/>
                <w:color w:val="000000"/>
                <w:sz w:val="20"/>
              </w:rPr>
              <w:t>Combine streaming and batch processing with a single pipeline</w:t>
            </w:r>
          </w:p>
          <w:p w14:paraId="191B4D34" w14:textId="77777777" w:rsidR="00C156FB" w:rsidRDefault="00C156FB" w:rsidP="00C156FB">
            <w:pPr>
              <w:pStyle w:val="Tpf"/>
              <w:numPr>
                <w:ilvl w:val="0"/>
                <w:numId w:val="8"/>
              </w:numPr>
              <w:rPr>
                <w:rFonts w:ascii="Segoe UI" w:hAnsi="Segoe UI" w:cs="Segoe UI"/>
                <w:color w:val="000000"/>
                <w:sz w:val="20"/>
              </w:rPr>
            </w:pPr>
            <w:commentRangeStart w:id="9"/>
            <w:r>
              <w:rPr>
                <w:rFonts w:ascii="Segoe UI" w:hAnsi="Segoe UI" w:cs="Segoe UI"/>
                <w:color w:val="000000"/>
                <w:sz w:val="20"/>
              </w:rPr>
              <w:t>Organize the data lake into levels of file transformation</w:t>
            </w:r>
            <w:commentRangeEnd w:id="9"/>
            <w:r w:rsidR="00F11C03">
              <w:rPr>
                <w:rStyle w:val="CommentReference"/>
              </w:rPr>
              <w:commentReference w:id="9"/>
            </w:r>
          </w:p>
          <w:p w14:paraId="79AB7D03" w14:textId="509256DD" w:rsidR="00C156FB" w:rsidRPr="00C156FB" w:rsidRDefault="00C156FB" w:rsidP="00C156FB">
            <w:pPr>
              <w:pStyle w:val="Tpf"/>
              <w:numPr>
                <w:ilvl w:val="0"/>
                <w:numId w:val="8"/>
              </w:numPr>
              <w:rPr>
                <w:rFonts w:ascii="Segoe UI" w:hAnsi="Segoe UI" w:cs="Segoe UI"/>
                <w:color w:val="000000"/>
                <w:sz w:val="20"/>
              </w:rPr>
            </w:pPr>
            <w:commentRangeStart w:id="10"/>
            <w:r w:rsidRPr="00C156FB">
              <w:rPr>
                <w:rFonts w:ascii="Segoe UI" w:hAnsi="Segoe UI" w:cs="Segoe UI"/>
                <w:color w:val="000000"/>
                <w:sz w:val="20"/>
              </w:rPr>
              <w:t>Index data lake storage for query and workload acceleration</w:t>
            </w:r>
            <w:commentRangeEnd w:id="10"/>
            <w:r w:rsidR="00F11C03">
              <w:rPr>
                <w:rStyle w:val="CommentReference"/>
              </w:rPr>
              <w:commentReference w:id="10"/>
            </w:r>
          </w:p>
        </w:tc>
        <w:tc>
          <w:tcPr>
            <w:tcW w:w="1226" w:type="dxa"/>
          </w:tcPr>
          <w:p w14:paraId="42E7C271" w14:textId="25008569" w:rsidR="00C156FB" w:rsidRDefault="00C156FB" w:rsidP="00C156FB">
            <w:pPr>
              <w:pStyle w:val="Tpf"/>
              <w:rPr>
                <w:rFonts w:ascii="Segoe UI" w:hAnsi="Segoe UI" w:cs="Segoe UI"/>
              </w:rPr>
            </w:pPr>
            <w:r>
              <w:rPr>
                <w:rFonts w:ascii="Segoe UI" w:hAnsi="Segoe UI" w:cs="Segoe UI"/>
              </w:rPr>
              <w:t>N/A</w:t>
            </w:r>
          </w:p>
        </w:tc>
        <w:tc>
          <w:tcPr>
            <w:tcW w:w="1355" w:type="dxa"/>
          </w:tcPr>
          <w:p w14:paraId="200AD3CE" w14:textId="77777777" w:rsidR="00C156FB" w:rsidRDefault="00C156FB" w:rsidP="00C156FB">
            <w:pPr>
              <w:pStyle w:val="Tpf"/>
              <w:numPr>
                <w:ilvl w:val="1"/>
                <w:numId w:val="39"/>
              </w:numPr>
              <w:rPr>
                <w:rFonts w:ascii="Calibri" w:hAnsi="Calibri" w:cs="Calibri"/>
                <w:color w:val="000000" w:themeColor="text1"/>
              </w:rPr>
            </w:pPr>
            <w:r w:rsidRPr="00272672">
              <w:rPr>
                <w:rFonts w:ascii="Calibri" w:hAnsi="Calibri" w:cs="Calibri"/>
                <w:color w:val="000000" w:themeColor="text1"/>
              </w:rPr>
              <w:t>Design a data storage structure</w:t>
            </w:r>
          </w:p>
          <w:p w14:paraId="5A6C4453" w14:textId="77777777" w:rsidR="00C156FB" w:rsidRDefault="00C156FB" w:rsidP="00C156FB">
            <w:pPr>
              <w:pStyle w:val="Tpf"/>
              <w:numPr>
                <w:ilvl w:val="1"/>
                <w:numId w:val="39"/>
              </w:numPr>
              <w:rPr>
                <w:rFonts w:ascii="Calibri" w:hAnsi="Calibri" w:cs="Calibri"/>
                <w:color w:val="000000" w:themeColor="text1"/>
              </w:rPr>
            </w:pPr>
            <w:r>
              <w:rPr>
                <w:rFonts w:ascii="Calibri" w:hAnsi="Calibri" w:cs="Calibri"/>
                <w:color w:val="000000" w:themeColor="text1"/>
              </w:rPr>
              <w:t>Design a partition strategy</w:t>
            </w:r>
          </w:p>
          <w:p w14:paraId="068610BA" w14:textId="77777777" w:rsidR="00C156FB" w:rsidRDefault="00C156FB" w:rsidP="00C156FB">
            <w:pPr>
              <w:pStyle w:val="Tpf"/>
              <w:rPr>
                <w:rFonts w:ascii="Calibri" w:hAnsi="Calibri" w:cs="Calibri"/>
                <w:color w:val="000000" w:themeColor="text1"/>
              </w:rPr>
            </w:pPr>
            <w:r w:rsidRPr="00E93979">
              <w:rPr>
                <w:rFonts w:ascii="Calibri" w:hAnsi="Calibri" w:cs="Calibri"/>
                <w:color w:val="000000" w:themeColor="text1"/>
              </w:rPr>
              <w:t>1.</w:t>
            </w:r>
            <w:r>
              <w:rPr>
                <w:rFonts w:ascii="Calibri" w:hAnsi="Calibri" w:cs="Calibri"/>
                <w:color w:val="000000" w:themeColor="text1"/>
              </w:rPr>
              <w:t>4 Implement physical data storage structures</w:t>
            </w:r>
          </w:p>
          <w:p w14:paraId="603C6A9D"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1.5 Implement logical data structures</w:t>
            </w:r>
          </w:p>
          <w:p w14:paraId="08D2E7F9" w14:textId="77777777" w:rsidR="00C156FB" w:rsidRDefault="00C156FB" w:rsidP="00C156FB">
            <w:pPr>
              <w:pStyle w:val="Tpf"/>
              <w:rPr>
                <w:rFonts w:ascii="Calibri" w:hAnsi="Calibri" w:cs="Calibri"/>
                <w:color w:val="000000" w:themeColor="text1"/>
              </w:rPr>
            </w:pPr>
            <w:r>
              <w:rPr>
                <w:rFonts w:ascii="Calibri" w:hAnsi="Calibri" w:cs="Calibri"/>
                <w:color w:val="000000" w:themeColor="text1"/>
              </w:rPr>
              <w:t>2.2 Design and develop a batch processing solution</w:t>
            </w:r>
          </w:p>
          <w:p w14:paraId="1E19F441" w14:textId="77777777" w:rsidR="00C156FB" w:rsidRDefault="00C156FB" w:rsidP="00C156FB">
            <w:pPr>
              <w:pStyle w:val="Tpf"/>
              <w:rPr>
                <w:rFonts w:ascii="Segoe UI" w:hAnsi="Segoe UI" w:cs="Segoe UI"/>
                <w:color w:val="000000"/>
                <w:sz w:val="20"/>
              </w:rPr>
            </w:pPr>
            <w:r>
              <w:rPr>
                <w:rFonts w:ascii="Segoe UI" w:hAnsi="Segoe UI" w:cs="Segoe UI"/>
                <w:color w:val="000000"/>
              </w:rPr>
              <w:t>2.3 Design and develop a stream processing solution</w:t>
            </w:r>
          </w:p>
          <w:p w14:paraId="64BC2F50" w14:textId="77777777" w:rsidR="00C156FB" w:rsidRDefault="00C156FB" w:rsidP="00C156FB">
            <w:pPr>
              <w:pStyle w:val="Tpf"/>
              <w:rPr>
                <w:rFonts w:ascii="Calibri" w:hAnsi="Calibri" w:cs="Calibri"/>
                <w:color w:val="000000" w:themeColor="text1"/>
              </w:rPr>
            </w:pPr>
          </w:p>
          <w:p w14:paraId="226FF7C4" w14:textId="77777777" w:rsidR="00C156FB" w:rsidRDefault="00C156FB" w:rsidP="00C156FB">
            <w:pPr>
              <w:pStyle w:val="Tpf"/>
              <w:rPr>
                <w:rFonts w:ascii="Calibri" w:hAnsi="Calibri" w:cs="Calibri"/>
                <w:color w:val="000000" w:themeColor="text1"/>
              </w:rPr>
            </w:pPr>
          </w:p>
          <w:p w14:paraId="501B47AF" w14:textId="77777777" w:rsidR="00C156FB" w:rsidRDefault="00C156FB" w:rsidP="00C156FB">
            <w:pPr>
              <w:pStyle w:val="Tpf"/>
              <w:rPr>
                <w:rFonts w:ascii="Calibri" w:hAnsi="Calibri" w:cs="Calibri"/>
                <w:color w:val="000000" w:themeColor="text1"/>
              </w:rPr>
            </w:pPr>
          </w:p>
        </w:tc>
      </w:tr>
      <w:tr w:rsidR="000B12CD" w:rsidRPr="00E31D82" w14:paraId="6E98D816" w14:textId="77777777" w:rsidTr="00362635">
        <w:tc>
          <w:tcPr>
            <w:tcW w:w="654" w:type="dxa"/>
          </w:tcPr>
          <w:p w14:paraId="4DBB8A59" w14:textId="78A6BA27" w:rsidR="00C156FB" w:rsidRDefault="00C156FB" w:rsidP="00C156FB">
            <w:pPr>
              <w:pStyle w:val="Tpf"/>
              <w:rPr>
                <w:rFonts w:ascii="Segoe UI" w:hAnsi="Segoe UI" w:cs="Segoe UI"/>
                <w:color w:val="000000"/>
                <w:sz w:val="20"/>
              </w:rPr>
            </w:pPr>
            <w:r>
              <w:rPr>
                <w:rFonts w:ascii="Segoe UI" w:hAnsi="Segoe UI" w:cs="Segoe UI"/>
                <w:color w:val="000000"/>
                <w:sz w:val="20"/>
              </w:rPr>
              <w:lastRenderedPageBreak/>
              <w:t>2</w:t>
            </w:r>
          </w:p>
        </w:tc>
        <w:tc>
          <w:tcPr>
            <w:tcW w:w="1762" w:type="dxa"/>
          </w:tcPr>
          <w:p w14:paraId="2EB74848" w14:textId="63F3CE7F" w:rsidR="00C156FB" w:rsidRDefault="00C156FB" w:rsidP="00C156FB">
            <w:pPr>
              <w:pStyle w:val="Tpf"/>
              <w:rPr>
                <w:rFonts w:ascii="Segoe UI" w:hAnsi="Segoe UI" w:cs="Segoe UI"/>
                <w:color w:val="000000"/>
                <w:sz w:val="20"/>
              </w:rPr>
            </w:pPr>
            <w:r>
              <w:rPr>
                <w:rFonts w:ascii="Segoe UI" w:hAnsi="Segoe UI" w:cs="Segoe UI"/>
                <w:color w:val="000000"/>
                <w:sz w:val="20"/>
              </w:rPr>
              <w:t>Designing and Implementing the Serving Layer</w:t>
            </w:r>
          </w:p>
        </w:tc>
        <w:tc>
          <w:tcPr>
            <w:tcW w:w="1737" w:type="dxa"/>
          </w:tcPr>
          <w:p w14:paraId="485CC4BA" w14:textId="44EAAD95" w:rsidR="00C156FB" w:rsidRPr="00BE39AF" w:rsidRDefault="00C156FB" w:rsidP="00C156FB">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This module teaches how to design and implement data stores in a modern data warehouse to optimize analytical workloads. The student will learn how to </w:t>
            </w:r>
            <w:r w:rsidR="00B44406">
              <w:rPr>
                <w:rFonts w:ascii="Segoe UI" w:hAnsi="Segoe UI" w:cs="Segoe UI"/>
                <w:color w:val="000000"/>
                <w:sz w:val="20"/>
                <w:szCs w:val="20"/>
                <w:shd w:val="clear" w:color="auto" w:fill="FFFFFF"/>
              </w:rPr>
              <w:t xml:space="preserve">design a multidimensional schema </w:t>
            </w:r>
            <w:r>
              <w:rPr>
                <w:rFonts w:ascii="Segoe UI" w:hAnsi="Segoe UI" w:cs="Segoe UI"/>
                <w:color w:val="000000"/>
                <w:sz w:val="20"/>
                <w:szCs w:val="20"/>
                <w:shd w:val="clear" w:color="auto" w:fill="FFFFFF"/>
              </w:rPr>
              <w:t>to store fact and dimension data</w:t>
            </w:r>
            <w:r w:rsidR="00B44406">
              <w:rPr>
                <w:rFonts w:ascii="Segoe UI" w:hAnsi="Segoe UI" w:cs="Segoe UI"/>
                <w:color w:val="000000"/>
                <w:sz w:val="20"/>
                <w:szCs w:val="20"/>
                <w:shd w:val="clear" w:color="auto" w:fill="FFFFFF"/>
              </w:rPr>
              <w:t>. Then the student will learn how to populate slowly changing dimensions through incremental data loading from Azure Data Factory</w:t>
            </w:r>
            <w:r w:rsidR="004F7FCF">
              <w:rPr>
                <w:rFonts w:ascii="Segoe UI" w:hAnsi="Segoe UI" w:cs="Segoe UI"/>
                <w:color w:val="000000"/>
                <w:sz w:val="20"/>
                <w:szCs w:val="20"/>
                <w:shd w:val="clear" w:color="auto" w:fill="FFFFFF"/>
              </w:rPr>
              <w:t>.</w:t>
            </w:r>
          </w:p>
        </w:tc>
        <w:tc>
          <w:tcPr>
            <w:tcW w:w="2866" w:type="dxa"/>
          </w:tcPr>
          <w:p w14:paraId="354774F7" w14:textId="77777777" w:rsidR="00C156FB" w:rsidRDefault="00B44406" w:rsidP="00C156FB">
            <w:pPr>
              <w:pStyle w:val="Tpf"/>
              <w:rPr>
                <w:rFonts w:ascii="Segoe UI" w:hAnsi="Segoe UI" w:cs="Segoe UI"/>
                <w:color w:val="000000"/>
                <w:sz w:val="20"/>
              </w:rPr>
            </w:pPr>
            <w:r>
              <w:rPr>
                <w:rFonts w:ascii="Segoe UI" w:hAnsi="Segoe UI" w:cs="Segoe UI"/>
                <w:color w:val="000000"/>
                <w:sz w:val="20"/>
              </w:rPr>
              <w:t>In this module, the student will be able to:</w:t>
            </w:r>
          </w:p>
          <w:p w14:paraId="77C75C99" w14:textId="1483CF51" w:rsidR="00B44406" w:rsidRDefault="00B44406" w:rsidP="00B44406">
            <w:pPr>
              <w:pStyle w:val="Tpf"/>
              <w:numPr>
                <w:ilvl w:val="0"/>
                <w:numId w:val="40"/>
              </w:numPr>
              <w:rPr>
                <w:rFonts w:ascii="Segoe UI" w:hAnsi="Segoe UI" w:cs="Segoe UI"/>
                <w:color w:val="000000"/>
                <w:sz w:val="20"/>
              </w:rPr>
            </w:pPr>
            <w:r>
              <w:rPr>
                <w:rFonts w:ascii="Segoe UI" w:hAnsi="Segoe UI" w:cs="Segoe UI"/>
                <w:color w:val="000000"/>
                <w:sz w:val="20"/>
              </w:rPr>
              <w:t>Design a star schema for analytical workloads (OLAP)</w:t>
            </w:r>
          </w:p>
          <w:p w14:paraId="29F3F3DB" w14:textId="058300A3" w:rsidR="00B44406" w:rsidRPr="004F7FCF" w:rsidRDefault="00B44406" w:rsidP="004F7FCF">
            <w:pPr>
              <w:pStyle w:val="Tpf"/>
              <w:numPr>
                <w:ilvl w:val="0"/>
                <w:numId w:val="40"/>
              </w:numPr>
              <w:rPr>
                <w:rFonts w:ascii="Segoe UI" w:hAnsi="Segoe UI" w:cs="Segoe UI"/>
                <w:color w:val="000000"/>
                <w:sz w:val="20"/>
              </w:rPr>
            </w:pPr>
            <w:r>
              <w:rPr>
                <w:rFonts w:ascii="Segoe UI" w:hAnsi="Segoe UI" w:cs="Segoe UI"/>
                <w:color w:val="000000"/>
                <w:sz w:val="20"/>
              </w:rPr>
              <w:t>Populate slowly changing dimensions with Azure Data Factory and mapping data flows</w:t>
            </w:r>
          </w:p>
        </w:tc>
        <w:tc>
          <w:tcPr>
            <w:tcW w:w="1226" w:type="dxa"/>
          </w:tcPr>
          <w:p w14:paraId="0EDEDBB3" w14:textId="77777777" w:rsidR="00C156FB" w:rsidRDefault="00C156FB" w:rsidP="00C156FB">
            <w:pPr>
              <w:pStyle w:val="Tpf"/>
              <w:rPr>
                <w:rFonts w:ascii="Segoe UI" w:hAnsi="Segoe UI" w:cs="Segoe UI"/>
              </w:rPr>
            </w:pPr>
          </w:p>
        </w:tc>
        <w:tc>
          <w:tcPr>
            <w:tcW w:w="1355" w:type="dxa"/>
          </w:tcPr>
          <w:p w14:paraId="021E8377" w14:textId="77777777" w:rsidR="00C156FB" w:rsidRDefault="0065645C" w:rsidP="00C156FB">
            <w:pPr>
              <w:pStyle w:val="Tpf"/>
              <w:numPr>
                <w:ilvl w:val="1"/>
                <w:numId w:val="39"/>
              </w:numPr>
              <w:rPr>
                <w:rFonts w:ascii="Calibri" w:hAnsi="Calibri" w:cs="Calibri"/>
                <w:color w:val="000000" w:themeColor="text1"/>
              </w:rPr>
            </w:pPr>
            <w:r>
              <w:rPr>
                <w:rFonts w:ascii="Calibri" w:hAnsi="Calibri" w:cs="Calibri"/>
                <w:color w:val="000000" w:themeColor="text1"/>
              </w:rPr>
              <w:t>Design the serving layer</w:t>
            </w:r>
          </w:p>
          <w:p w14:paraId="399F6C4C" w14:textId="77777777" w:rsidR="0065645C" w:rsidRDefault="0065645C" w:rsidP="0065645C">
            <w:pPr>
              <w:pStyle w:val="Tpf"/>
              <w:rPr>
                <w:rFonts w:ascii="Calibri" w:hAnsi="Calibri" w:cs="Calibri"/>
                <w:color w:val="000000" w:themeColor="text1"/>
              </w:rPr>
            </w:pPr>
            <w:r>
              <w:rPr>
                <w:rFonts w:ascii="Calibri" w:hAnsi="Calibri" w:cs="Calibri"/>
                <w:color w:val="000000" w:themeColor="text1"/>
              </w:rPr>
              <w:t>1.6 Implementing the serving layer</w:t>
            </w:r>
          </w:p>
          <w:p w14:paraId="169F0BEA" w14:textId="56D71826" w:rsidR="00805CE9" w:rsidRPr="00272672" w:rsidRDefault="00805CE9" w:rsidP="0065645C">
            <w:pPr>
              <w:pStyle w:val="Tpf"/>
              <w:rPr>
                <w:rFonts w:ascii="Calibri" w:hAnsi="Calibri" w:cs="Calibri"/>
                <w:color w:val="000000" w:themeColor="text1"/>
              </w:rPr>
            </w:pPr>
            <w:r>
              <w:rPr>
                <w:rFonts w:ascii="Calibri" w:hAnsi="Calibri" w:cs="Calibri"/>
                <w:color w:val="000000" w:themeColor="text1"/>
              </w:rPr>
              <w:t>2.2 Design and develop a batch processing solution</w:t>
            </w:r>
          </w:p>
        </w:tc>
      </w:tr>
      <w:tr w:rsidR="004D4B70" w:rsidRPr="00E31D82" w14:paraId="3B369EC7" w14:textId="77777777" w:rsidTr="00362635">
        <w:tc>
          <w:tcPr>
            <w:tcW w:w="654" w:type="dxa"/>
          </w:tcPr>
          <w:p w14:paraId="12D1F891" w14:textId="12A023C2" w:rsidR="004D4B70" w:rsidRDefault="004D4B70" w:rsidP="004D4B70">
            <w:pPr>
              <w:pStyle w:val="Tpf"/>
              <w:rPr>
                <w:rFonts w:ascii="Segoe UI" w:hAnsi="Segoe UI" w:cs="Segoe UI"/>
                <w:color w:val="000000"/>
                <w:sz w:val="20"/>
              </w:rPr>
            </w:pPr>
            <w:r>
              <w:rPr>
                <w:rFonts w:ascii="Segoe UI" w:hAnsi="Segoe UI" w:cs="Segoe UI"/>
                <w:color w:val="000000"/>
                <w:sz w:val="20"/>
              </w:rPr>
              <w:t>3</w:t>
            </w:r>
          </w:p>
        </w:tc>
        <w:tc>
          <w:tcPr>
            <w:tcW w:w="1762" w:type="dxa"/>
          </w:tcPr>
          <w:p w14:paraId="1C39812C" w14:textId="643C37E9" w:rsidR="004D4B70" w:rsidRDefault="004D4B70" w:rsidP="004D4B70">
            <w:pPr>
              <w:pStyle w:val="Tpf"/>
              <w:rPr>
                <w:rFonts w:ascii="Segoe UI" w:hAnsi="Segoe UI" w:cs="Segoe UI"/>
                <w:color w:val="000000"/>
                <w:sz w:val="20"/>
              </w:rPr>
            </w:pPr>
            <w:r>
              <w:rPr>
                <w:rFonts w:ascii="Segoe UI" w:hAnsi="Segoe UI" w:cs="Segoe UI"/>
                <w:color w:val="000000"/>
                <w:sz w:val="20"/>
              </w:rPr>
              <w:t>High level data engineering design</w:t>
            </w:r>
          </w:p>
        </w:tc>
        <w:tc>
          <w:tcPr>
            <w:tcW w:w="1737" w:type="dxa"/>
          </w:tcPr>
          <w:p w14:paraId="651D3070" w14:textId="77777777" w:rsidR="004D4B70" w:rsidRDefault="004D4B70" w:rsidP="004D4B70">
            <w:pPr>
              <w:rPr>
                <w:rFonts w:ascii="Segoe UI" w:hAnsi="Segoe UI" w:cs="Segoe UI"/>
                <w:color w:val="000000"/>
                <w:sz w:val="20"/>
                <w:szCs w:val="20"/>
                <w:shd w:val="clear" w:color="auto" w:fill="FFFFFF"/>
              </w:rPr>
            </w:pPr>
          </w:p>
        </w:tc>
        <w:tc>
          <w:tcPr>
            <w:tcW w:w="2866" w:type="dxa"/>
          </w:tcPr>
          <w:p w14:paraId="2BD82AC4" w14:textId="030F5780" w:rsidR="004D4B70" w:rsidRPr="00E31D82" w:rsidRDefault="004D4B70" w:rsidP="004D4B70">
            <w:pPr>
              <w:pStyle w:val="Tpf"/>
              <w:rPr>
                <w:rFonts w:ascii="Segoe UI" w:hAnsi="Segoe UI" w:cs="Segoe UI"/>
                <w:color w:val="000000"/>
                <w:sz w:val="20"/>
              </w:rPr>
            </w:pPr>
            <w:r>
              <w:rPr>
                <w:rFonts w:ascii="Segoe UI" w:hAnsi="Segoe UI" w:cs="Segoe UI"/>
                <w:color w:val="000000"/>
                <w:sz w:val="20"/>
              </w:rPr>
              <w:t xml:space="preserve">Some kind of module to whiteboard out a design/solution. The first two modules shock and awe the students, the module here pauses to think about it using the </w:t>
            </w:r>
            <w:r w:rsidRPr="004D4B70">
              <w:rPr>
                <w:rFonts w:ascii="Segoe UI" w:hAnsi="Segoe UI" w:cs="Segoe UI"/>
                <w:b/>
                <w:bCs/>
                <w:color w:val="000000"/>
                <w:sz w:val="20"/>
              </w:rPr>
              <w:t>Whiteboard asset</w:t>
            </w:r>
          </w:p>
        </w:tc>
        <w:tc>
          <w:tcPr>
            <w:tcW w:w="1226" w:type="dxa"/>
          </w:tcPr>
          <w:p w14:paraId="1EED7CEB" w14:textId="77777777" w:rsidR="004D4B70" w:rsidRDefault="004D4B70" w:rsidP="004D4B70">
            <w:pPr>
              <w:pStyle w:val="Tpf"/>
              <w:rPr>
                <w:rFonts w:ascii="Segoe UI" w:hAnsi="Segoe UI" w:cs="Segoe UI"/>
              </w:rPr>
            </w:pPr>
          </w:p>
        </w:tc>
        <w:tc>
          <w:tcPr>
            <w:tcW w:w="1355" w:type="dxa"/>
          </w:tcPr>
          <w:p w14:paraId="17DE0370" w14:textId="77777777" w:rsidR="004D4B70" w:rsidRPr="00E31D82" w:rsidRDefault="004D4B70" w:rsidP="004D4B70">
            <w:pPr>
              <w:pStyle w:val="Tpf"/>
              <w:rPr>
                <w:rFonts w:ascii="Segoe UI" w:hAnsi="Segoe UI" w:cs="Segoe UI"/>
                <w:color w:val="000000"/>
                <w:sz w:val="20"/>
              </w:rPr>
            </w:pPr>
          </w:p>
        </w:tc>
      </w:tr>
      <w:tr w:rsidR="004D4B70" w:rsidRPr="00E31D82" w14:paraId="423EAEEA" w14:textId="77777777" w:rsidTr="00362635">
        <w:tc>
          <w:tcPr>
            <w:tcW w:w="654" w:type="dxa"/>
          </w:tcPr>
          <w:p w14:paraId="30947D7A" w14:textId="5B6F3C7C" w:rsidR="004D4B70" w:rsidRDefault="00362635" w:rsidP="004D4B70">
            <w:pPr>
              <w:pStyle w:val="Tpf"/>
              <w:rPr>
                <w:rFonts w:ascii="Segoe UI" w:hAnsi="Segoe UI" w:cs="Segoe UI"/>
                <w:color w:val="000000"/>
                <w:sz w:val="20"/>
              </w:rPr>
            </w:pPr>
            <w:r>
              <w:rPr>
                <w:rFonts w:ascii="Segoe UI" w:hAnsi="Segoe UI" w:cs="Segoe UI"/>
                <w:color w:val="000000"/>
                <w:sz w:val="20"/>
              </w:rPr>
              <w:t>4</w:t>
            </w:r>
            <w:r w:rsidR="004D4B70">
              <w:rPr>
                <w:rFonts w:ascii="Segoe UI" w:hAnsi="Segoe UI" w:cs="Segoe UI"/>
                <w:color w:val="000000"/>
                <w:sz w:val="20"/>
              </w:rPr>
              <w:t>.</w:t>
            </w:r>
          </w:p>
        </w:tc>
        <w:tc>
          <w:tcPr>
            <w:tcW w:w="1762" w:type="dxa"/>
          </w:tcPr>
          <w:p w14:paraId="4B9E84CA" w14:textId="3148A5B0" w:rsidR="004D4B70" w:rsidRDefault="004D4B70" w:rsidP="004D4B70">
            <w:pPr>
              <w:pStyle w:val="Tpf"/>
              <w:rPr>
                <w:rFonts w:ascii="Segoe UI" w:hAnsi="Segoe UI" w:cs="Segoe UI"/>
                <w:color w:val="000000"/>
                <w:sz w:val="20"/>
              </w:rPr>
            </w:pPr>
            <w:r>
              <w:rPr>
                <w:rFonts w:ascii="Segoe UI" w:hAnsi="Segoe UI" w:cs="Segoe UI"/>
                <w:color w:val="000000"/>
                <w:sz w:val="20"/>
              </w:rPr>
              <w:t xml:space="preserve">Running interactive queries using serverless SQL pool with Azure </w:t>
            </w:r>
            <w:r>
              <w:rPr>
                <w:rFonts w:ascii="Segoe UI" w:hAnsi="Segoe UI" w:cs="Segoe UI"/>
                <w:color w:val="000000"/>
                <w:sz w:val="20"/>
              </w:rPr>
              <w:lastRenderedPageBreak/>
              <w:t>Synapse Analytics</w:t>
            </w:r>
          </w:p>
        </w:tc>
        <w:tc>
          <w:tcPr>
            <w:tcW w:w="1737" w:type="dxa"/>
          </w:tcPr>
          <w:p w14:paraId="1B592090" w14:textId="4B09175F" w:rsidR="004D4B70" w:rsidRPr="00E31D82"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lastRenderedPageBreak/>
              <w:t xml:space="preserve">In this module, students will learn how to work with files stored in the </w:t>
            </w:r>
            <w:r>
              <w:rPr>
                <w:rFonts w:ascii="Segoe UI" w:hAnsi="Segoe UI" w:cs="Segoe UI"/>
                <w:color w:val="000000"/>
                <w:sz w:val="20"/>
                <w:szCs w:val="20"/>
                <w:shd w:val="clear" w:color="auto" w:fill="FFFFFF"/>
              </w:rPr>
              <w:lastRenderedPageBreak/>
              <w:t>data lake and external file sources, through T-SQL statements executed by a serverless SQL pool in Azure Synapse Analytics. Students will query Parquet files stored in a data lake, as well as CSV files stored in an external data store. Next, they will create Azure Active Directory security groups and enforce access to files in the data lake through Role-Based Access Control (RBAC) and Access Control Lists (ACLs).</w:t>
            </w:r>
          </w:p>
        </w:tc>
        <w:tc>
          <w:tcPr>
            <w:tcW w:w="2866" w:type="dxa"/>
          </w:tcPr>
          <w:p w14:paraId="36D26776"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40D7EC70"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Query Parquet data with serverless SQL pools</w:t>
            </w:r>
          </w:p>
          <w:p w14:paraId="369664F9"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lastRenderedPageBreak/>
              <w:t>Create external tables for Parquet and CSV files</w:t>
            </w:r>
          </w:p>
          <w:p w14:paraId="42AC6798"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Create views with serverless SQL pools</w:t>
            </w:r>
          </w:p>
          <w:p w14:paraId="6B0F0277" w14:textId="77777777" w:rsidR="004D4B70"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Secure access to data in a data lake when using serverless SQL pools</w:t>
            </w:r>
          </w:p>
          <w:p w14:paraId="39DE7DAD" w14:textId="77777777" w:rsidR="004D4B70" w:rsidRPr="00FD4113" w:rsidRDefault="004D4B70" w:rsidP="004D4B70">
            <w:pPr>
              <w:pStyle w:val="ListParagraph"/>
              <w:numPr>
                <w:ilvl w:val="0"/>
                <w:numId w:val="10"/>
              </w:numPr>
              <w:rPr>
                <w:rFonts w:ascii="Segoe UI" w:eastAsia="Times New Roman" w:hAnsi="Segoe UI" w:cs="Segoe UI"/>
                <w:color w:val="000000"/>
                <w:sz w:val="20"/>
                <w:szCs w:val="20"/>
              </w:rPr>
            </w:pPr>
            <w:r>
              <w:rPr>
                <w:rFonts w:ascii="Segoe UI" w:eastAsia="Times New Roman" w:hAnsi="Segoe UI" w:cs="Segoe UI"/>
                <w:color w:val="000000"/>
                <w:sz w:val="20"/>
                <w:szCs w:val="20"/>
              </w:rPr>
              <w:t>Configure data lake security using Role-Based Access Control (RBAC) and Access Control Lists (ACLs)</w:t>
            </w:r>
          </w:p>
          <w:p w14:paraId="4542EC5C" w14:textId="77777777" w:rsidR="004D4B70" w:rsidRPr="00E31D82" w:rsidRDefault="004D4B70" w:rsidP="004D4B70">
            <w:pPr>
              <w:pStyle w:val="Tpf"/>
              <w:rPr>
                <w:rFonts w:ascii="Segoe UI" w:hAnsi="Segoe UI" w:cs="Segoe UI"/>
                <w:color w:val="000000"/>
                <w:sz w:val="20"/>
              </w:rPr>
            </w:pPr>
          </w:p>
        </w:tc>
        <w:tc>
          <w:tcPr>
            <w:tcW w:w="1226" w:type="dxa"/>
          </w:tcPr>
          <w:p w14:paraId="33725A2B" w14:textId="278825CC" w:rsidR="004D4B70" w:rsidRDefault="004D4B70" w:rsidP="004D4B70">
            <w:pPr>
              <w:pStyle w:val="Tpf"/>
              <w:rPr>
                <w:rFonts w:ascii="Segoe UI" w:hAnsi="Segoe UI" w:cs="Segoe UI"/>
              </w:rPr>
            </w:pPr>
            <w:r>
              <w:rPr>
                <w:rFonts w:ascii="Segoe UI" w:hAnsi="Segoe UI" w:cs="Segoe UI"/>
              </w:rPr>
              <w:lastRenderedPageBreak/>
              <w:t>N/A</w:t>
            </w:r>
          </w:p>
        </w:tc>
        <w:tc>
          <w:tcPr>
            <w:tcW w:w="1355" w:type="dxa"/>
          </w:tcPr>
          <w:p w14:paraId="2D1ED5AF"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2.</w:t>
            </w:r>
            <w:r>
              <w:rPr>
                <w:rFonts w:ascii="Segoe UI" w:hAnsi="Segoe UI" w:cs="Segoe UI"/>
                <w:color w:val="000000"/>
                <w:sz w:val="20"/>
              </w:rPr>
              <w:t>1 Ingest and transform data</w:t>
            </w:r>
          </w:p>
          <w:p w14:paraId="12F8547F"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 xml:space="preserve">3.1 Design security for </w:t>
            </w:r>
            <w:r>
              <w:rPr>
                <w:rFonts w:ascii="Segoe UI" w:hAnsi="Segoe UI" w:cs="Segoe UI"/>
                <w:color w:val="000000"/>
                <w:sz w:val="20"/>
              </w:rPr>
              <w:lastRenderedPageBreak/>
              <w:t>data policies and standards</w:t>
            </w:r>
          </w:p>
          <w:p w14:paraId="5BCE4F45" w14:textId="77777777" w:rsidR="004D4B70" w:rsidRPr="00E31D82" w:rsidRDefault="004D4B70" w:rsidP="004D4B70">
            <w:pPr>
              <w:pStyle w:val="Tpf"/>
              <w:rPr>
                <w:rFonts w:ascii="Segoe UI" w:hAnsi="Segoe UI" w:cs="Segoe UI"/>
                <w:color w:val="000000"/>
                <w:sz w:val="20"/>
              </w:rPr>
            </w:pPr>
            <w:r>
              <w:rPr>
                <w:rFonts w:ascii="Segoe UI" w:hAnsi="Segoe UI" w:cs="Segoe UI"/>
                <w:color w:val="000000"/>
                <w:sz w:val="20"/>
              </w:rPr>
              <w:t>3.2 Implement data security</w:t>
            </w:r>
          </w:p>
          <w:p w14:paraId="44F9E7CE" w14:textId="77777777" w:rsidR="004D4B70" w:rsidRDefault="004D4B70" w:rsidP="004D4B70">
            <w:pPr>
              <w:pStyle w:val="Tpf"/>
              <w:rPr>
                <w:rFonts w:ascii="Calibri" w:hAnsi="Calibri" w:cs="Calibri"/>
                <w:color w:val="000000" w:themeColor="text1"/>
              </w:rPr>
            </w:pPr>
          </w:p>
        </w:tc>
      </w:tr>
      <w:tr w:rsidR="004D4B70" w:rsidRPr="00E31D82" w14:paraId="346A14B8" w14:textId="77777777" w:rsidTr="00362635">
        <w:tc>
          <w:tcPr>
            <w:tcW w:w="654" w:type="dxa"/>
          </w:tcPr>
          <w:p w14:paraId="5FA342D3" w14:textId="50BED382" w:rsidR="004D4B70" w:rsidRPr="00E31D82" w:rsidRDefault="00362635" w:rsidP="004D4B70">
            <w:pPr>
              <w:pStyle w:val="Tpf"/>
              <w:rPr>
                <w:rFonts w:ascii="Segoe UI" w:hAnsi="Segoe UI" w:cs="Segoe UI"/>
                <w:color w:val="000000"/>
                <w:sz w:val="20"/>
              </w:rPr>
            </w:pPr>
            <w:r>
              <w:rPr>
                <w:rFonts w:ascii="Segoe UI" w:hAnsi="Segoe UI" w:cs="Segoe UI"/>
                <w:color w:val="000000"/>
                <w:sz w:val="20"/>
              </w:rPr>
              <w:lastRenderedPageBreak/>
              <w:t>5</w:t>
            </w:r>
          </w:p>
        </w:tc>
        <w:tc>
          <w:tcPr>
            <w:tcW w:w="1762" w:type="dxa"/>
          </w:tcPr>
          <w:p w14:paraId="1D0E9C89" w14:textId="36C0F2C5" w:rsidR="004D4B70" w:rsidRPr="00E31D82" w:rsidRDefault="004D4B70" w:rsidP="004D4B70">
            <w:pPr>
              <w:pStyle w:val="Tpf"/>
              <w:rPr>
                <w:rFonts w:ascii="Segoe UI" w:hAnsi="Segoe UI" w:cs="Segoe UI"/>
                <w:color w:val="000000"/>
                <w:sz w:val="20"/>
              </w:rPr>
            </w:pPr>
            <w:commentRangeStart w:id="11"/>
            <w:r>
              <w:rPr>
                <w:rFonts w:ascii="Segoe UI" w:hAnsi="Segoe UI" w:cs="Segoe UI"/>
                <w:color w:val="000000"/>
                <w:sz w:val="20"/>
              </w:rPr>
              <w:t>Exploring, Transforming, and Loading Data into the Data Warehouse using Apache Spark</w:t>
            </w:r>
            <w:commentRangeEnd w:id="11"/>
            <w:r>
              <w:rPr>
                <w:rStyle w:val="CommentReference"/>
              </w:rPr>
              <w:commentReference w:id="11"/>
            </w:r>
          </w:p>
        </w:tc>
        <w:tc>
          <w:tcPr>
            <w:tcW w:w="1737" w:type="dxa"/>
          </w:tcPr>
          <w:p w14:paraId="1547774A" w14:textId="2FD3B2EA" w:rsidR="004D4B70" w:rsidRPr="00E31D82" w:rsidRDefault="004D4B70" w:rsidP="004D4B70">
            <w:pPr>
              <w:rPr>
                <w:rFonts w:ascii="Segoe UI" w:hAnsi="Segoe UI" w:cs="Segoe UI"/>
                <w:color w:val="000000"/>
                <w:sz w:val="20"/>
                <w:szCs w:val="20"/>
                <w:shd w:val="clear" w:color="auto" w:fill="FFFFFF"/>
              </w:rPr>
            </w:pPr>
            <w:r w:rsidRPr="00E31D82">
              <w:rPr>
                <w:rFonts w:ascii="Segoe UI" w:hAnsi="Segoe UI" w:cs="Segoe UI"/>
                <w:color w:val="000000"/>
                <w:sz w:val="20"/>
                <w:szCs w:val="20"/>
                <w:shd w:val="clear" w:color="auto" w:fill="FFFFFF"/>
              </w:rPr>
              <w:t xml:space="preserve">This module </w:t>
            </w:r>
            <w:r>
              <w:rPr>
                <w:rFonts w:ascii="Segoe UI" w:hAnsi="Segoe UI" w:cs="Segoe UI"/>
                <w:color w:val="000000"/>
                <w:sz w:val="20"/>
                <w:szCs w:val="20"/>
                <w:shd w:val="clear" w:color="auto" w:fill="FFFFFF"/>
              </w:rPr>
              <w:t xml:space="preserve">teaches how to explore data stored in a data lake, transform the data, and load data into a relational data store. The student will explore Parquet and JSON files and use techniques to </w:t>
            </w:r>
            <w:r>
              <w:rPr>
                <w:rFonts w:ascii="Segoe UI" w:hAnsi="Segoe UI" w:cs="Segoe UI"/>
                <w:color w:val="000000"/>
                <w:sz w:val="20"/>
                <w:szCs w:val="20"/>
                <w:shd w:val="clear" w:color="auto" w:fill="FFFFFF"/>
              </w:rPr>
              <w:lastRenderedPageBreak/>
              <w:t>query and transform JSON files with hierarchical structures. Then the student will use Apache Spark to load data into the data warehouse and join Parquet data in the data lake with data in the dedicated SQL pool.</w:t>
            </w:r>
          </w:p>
        </w:tc>
        <w:tc>
          <w:tcPr>
            <w:tcW w:w="2866" w:type="dxa"/>
          </w:tcPr>
          <w:p w14:paraId="691A4D3A" w14:textId="5D1F36E9" w:rsidR="004D4B70" w:rsidRPr="00E31D82"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5B2EFAC2" w14:textId="77777777"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Perform Data Exploration in Synapse Studio</w:t>
            </w:r>
          </w:p>
          <w:p w14:paraId="3456D6F8" w14:textId="57762CE6"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Ingest data with Spark notebooks in Azure Synapse Analytics</w:t>
            </w:r>
          </w:p>
          <w:p w14:paraId="0281B08E" w14:textId="553689E3" w:rsidR="004D4B70" w:rsidRPr="00B16552"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Transform data with DataFrames in Spark pools in Azure Synapse Analytics</w:t>
            </w:r>
          </w:p>
          <w:p w14:paraId="60109F8E" w14:textId="36B7E6C7" w:rsidR="004D4B70" w:rsidRPr="00B44406" w:rsidRDefault="004D4B70" w:rsidP="004D4B70">
            <w:pPr>
              <w:pStyle w:val="Tpf"/>
              <w:numPr>
                <w:ilvl w:val="0"/>
                <w:numId w:val="7"/>
              </w:numPr>
              <w:rPr>
                <w:rFonts w:ascii="Segoe UI" w:hAnsi="Segoe UI" w:cs="Segoe UI"/>
                <w:color w:val="000000"/>
                <w:sz w:val="20"/>
              </w:rPr>
            </w:pPr>
            <w:r w:rsidRPr="00B16552">
              <w:rPr>
                <w:rFonts w:ascii="Segoe UI" w:hAnsi="Segoe UI" w:cs="Segoe UI"/>
                <w:color w:val="000000"/>
                <w:sz w:val="20"/>
              </w:rPr>
              <w:t>Integrat</w:t>
            </w:r>
            <w:r>
              <w:rPr>
                <w:rFonts w:ascii="Segoe UI" w:hAnsi="Segoe UI" w:cs="Segoe UI"/>
                <w:color w:val="000000"/>
                <w:sz w:val="20"/>
              </w:rPr>
              <w:t>e</w:t>
            </w:r>
            <w:r w:rsidRPr="00B16552">
              <w:rPr>
                <w:rFonts w:ascii="Segoe UI" w:hAnsi="Segoe UI" w:cs="Segoe UI"/>
                <w:color w:val="000000"/>
                <w:sz w:val="20"/>
              </w:rPr>
              <w:t xml:space="preserve"> SQL and Spark pools in Azure Synapse Analytics</w:t>
            </w:r>
          </w:p>
        </w:tc>
        <w:tc>
          <w:tcPr>
            <w:tcW w:w="1226" w:type="dxa"/>
          </w:tcPr>
          <w:p w14:paraId="78C5F0A3" w14:textId="68C05274" w:rsidR="004D4B70" w:rsidRPr="00271E39" w:rsidRDefault="004D4B70" w:rsidP="004D4B70">
            <w:pPr>
              <w:pStyle w:val="Tpf"/>
              <w:rPr>
                <w:rFonts w:ascii="Segoe UI" w:hAnsi="Segoe UI" w:cs="Segoe UI"/>
              </w:rPr>
            </w:pPr>
            <w:r>
              <w:rPr>
                <w:rFonts w:ascii="Segoe UI" w:hAnsi="Segoe UI" w:cs="Segoe UI"/>
              </w:rPr>
              <w:t>N/A</w:t>
            </w:r>
          </w:p>
        </w:tc>
        <w:tc>
          <w:tcPr>
            <w:tcW w:w="1355" w:type="dxa"/>
          </w:tcPr>
          <w:p w14:paraId="06F92EA2" w14:textId="7847F6D6" w:rsidR="004D4B70" w:rsidRDefault="004D4B70" w:rsidP="004D4B70">
            <w:pPr>
              <w:pStyle w:val="Tpf"/>
              <w:rPr>
                <w:rFonts w:ascii="Calibri" w:hAnsi="Calibri" w:cs="Calibri"/>
                <w:color w:val="000000" w:themeColor="text1"/>
              </w:rPr>
            </w:pPr>
            <w:r>
              <w:rPr>
                <w:rFonts w:ascii="Calibri" w:hAnsi="Calibri" w:cs="Calibri"/>
                <w:color w:val="000000" w:themeColor="text1"/>
              </w:rPr>
              <w:t>2.1 Ingest and transform data</w:t>
            </w:r>
          </w:p>
          <w:p w14:paraId="52E849F5" w14:textId="1ADC0D5B" w:rsidR="004D4B70" w:rsidRPr="00E31D82" w:rsidRDefault="004D4B70" w:rsidP="004D4B70">
            <w:pPr>
              <w:pStyle w:val="Tpf"/>
              <w:rPr>
                <w:rFonts w:ascii="Segoe UI" w:hAnsi="Segoe UI" w:cs="Segoe UI"/>
                <w:color w:val="000000"/>
                <w:sz w:val="20"/>
              </w:rPr>
            </w:pPr>
          </w:p>
        </w:tc>
      </w:tr>
      <w:tr w:rsidR="004D4B70" w:rsidRPr="00E31D82" w14:paraId="0D1F5D82" w14:textId="77777777" w:rsidTr="00362635">
        <w:tc>
          <w:tcPr>
            <w:tcW w:w="654" w:type="dxa"/>
          </w:tcPr>
          <w:p w14:paraId="20729142" w14:textId="7A9EC076" w:rsidR="004D4B70" w:rsidRPr="00E31D82" w:rsidRDefault="00362635" w:rsidP="004D4B70">
            <w:pPr>
              <w:pStyle w:val="Tpf"/>
              <w:rPr>
                <w:rFonts w:ascii="Segoe UI" w:hAnsi="Segoe UI" w:cs="Segoe UI"/>
                <w:color w:val="000000"/>
                <w:sz w:val="20"/>
              </w:rPr>
            </w:pPr>
            <w:r>
              <w:rPr>
                <w:rFonts w:ascii="Segoe UI" w:hAnsi="Segoe UI" w:cs="Segoe UI"/>
                <w:color w:val="000000"/>
                <w:sz w:val="20"/>
              </w:rPr>
              <w:t>6</w:t>
            </w:r>
          </w:p>
        </w:tc>
        <w:tc>
          <w:tcPr>
            <w:tcW w:w="1762" w:type="dxa"/>
          </w:tcPr>
          <w:p w14:paraId="663B62CC" w14:textId="28F837A2" w:rsidR="004D4B70" w:rsidRDefault="004D4B70" w:rsidP="004D4B70">
            <w:pPr>
              <w:pStyle w:val="Tpf"/>
              <w:rPr>
                <w:rFonts w:ascii="Segoe UI" w:hAnsi="Segoe UI" w:cs="Segoe UI"/>
                <w:color w:val="000000"/>
                <w:sz w:val="20"/>
              </w:rPr>
            </w:pPr>
            <w:commentRangeStart w:id="12"/>
            <w:r>
              <w:rPr>
                <w:rFonts w:ascii="Segoe UI" w:hAnsi="Segoe UI" w:cs="Segoe UI"/>
                <w:color w:val="000000"/>
                <w:sz w:val="20"/>
              </w:rPr>
              <w:t>Data Exploration and Transformation in Azure Databricks</w:t>
            </w:r>
            <w:commentRangeEnd w:id="12"/>
            <w:r>
              <w:rPr>
                <w:rStyle w:val="CommentReference"/>
              </w:rPr>
              <w:commentReference w:id="12"/>
            </w:r>
          </w:p>
        </w:tc>
        <w:tc>
          <w:tcPr>
            <w:tcW w:w="1737" w:type="dxa"/>
          </w:tcPr>
          <w:p w14:paraId="0F4A1370" w14:textId="424535C7" w:rsidR="004D4B70" w:rsidRPr="00E31D82"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This module teaches how to use various Apache Spark DataFrame methods to explore and transform data in Azure Databricks. The student will learn how to perform standard DataFrame methods to explore and transform data. They will also learn how to perform more advanced tasks, such as removing duplicate data, manipulate date/time values, rename columns, and aggregate data.</w:t>
            </w:r>
          </w:p>
        </w:tc>
        <w:tc>
          <w:tcPr>
            <w:tcW w:w="2866" w:type="dxa"/>
          </w:tcPr>
          <w:p w14:paraId="07072F3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In this module the student will be able to:</w:t>
            </w:r>
          </w:p>
          <w:p w14:paraId="7E238921"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Use DataFrames in Azure Databricks to explore and filter data</w:t>
            </w:r>
          </w:p>
          <w:p w14:paraId="6B22AEC0"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Cache a DataFrame for faster subsequent queries</w:t>
            </w:r>
          </w:p>
          <w:p w14:paraId="7AE22C2A"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Remove duplicate data</w:t>
            </w:r>
          </w:p>
          <w:p w14:paraId="086E4A8C"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Manipulate date/time values</w:t>
            </w:r>
          </w:p>
          <w:p w14:paraId="09703EDC" w14:textId="77777777" w:rsidR="004D4B70"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Remove and rename DataFrame columns</w:t>
            </w:r>
          </w:p>
          <w:p w14:paraId="27D875AC" w14:textId="5E9B1B74" w:rsidR="004D4B70" w:rsidRPr="00E31D82" w:rsidRDefault="004D4B70" w:rsidP="004D4B70">
            <w:pPr>
              <w:pStyle w:val="Tpf"/>
              <w:numPr>
                <w:ilvl w:val="0"/>
                <w:numId w:val="41"/>
              </w:numPr>
              <w:rPr>
                <w:rFonts w:ascii="Segoe UI" w:hAnsi="Segoe UI" w:cs="Segoe UI"/>
                <w:color w:val="000000"/>
                <w:sz w:val="20"/>
              </w:rPr>
            </w:pPr>
            <w:r>
              <w:rPr>
                <w:rFonts w:ascii="Segoe UI" w:hAnsi="Segoe UI" w:cs="Segoe UI"/>
                <w:color w:val="000000"/>
                <w:sz w:val="20"/>
              </w:rPr>
              <w:t>Aggregate data stored in a DataFrame</w:t>
            </w:r>
          </w:p>
        </w:tc>
        <w:tc>
          <w:tcPr>
            <w:tcW w:w="1226" w:type="dxa"/>
          </w:tcPr>
          <w:p w14:paraId="362713FD" w14:textId="77777777" w:rsidR="004D4B70" w:rsidRDefault="004D4B70" w:rsidP="004D4B70">
            <w:pPr>
              <w:pStyle w:val="Tpf"/>
              <w:rPr>
                <w:rFonts w:ascii="Segoe UI" w:hAnsi="Segoe UI" w:cs="Segoe UI"/>
              </w:rPr>
            </w:pPr>
          </w:p>
        </w:tc>
        <w:tc>
          <w:tcPr>
            <w:tcW w:w="1355" w:type="dxa"/>
          </w:tcPr>
          <w:p w14:paraId="000D83E1" w14:textId="77777777" w:rsidR="004D4B70" w:rsidRDefault="004D4B70" w:rsidP="004D4B70">
            <w:pPr>
              <w:pStyle w:val="Tpf"/>
              <w:rPr>
                <w:rFonts w:ascii="Calibri" w:hAnsi="Calibri" w:cs="Calibri"/>
                <w:color w:val="000000" w:themeColor="text1"/>
              </w:rPr>
            </w:pPr>
            <w:r>
              <w:rPr>
                <w:rFonts w:ascii="Calibri" w:hAnsi="Calibri" w:cs="Calibri"/>
                <w:color w:val="000000" w:themeColor="text1"/>
              </w:rPr>
              <w:t>2.1 Ingest and transform data</w:t>
            </w:r>
          </w:p>
          <w:p w14:paraId="143695D9" w14:textId="06C4DD47" w:rsidR="004D4B70" w:rsidRDefault="004D4B70" w:rsidP="004D4B70">
            <w:pPr>
              <w:pStyle w:val="Tpf"/>
              <w:rPr>
                <w:rFonts w:ascii="Calibri" w:hAnsi="Calibri" w:cs="Calibri"/>
                <w:color w:val="000000" w:themeColor="text1"/>
              </w:rPr>
            </w:pPr>
            <w:r>
              <w:rPr>
                <w:rFonts w:ascii="Calibri" w:hAnsi="Calibri" w:cs="Calibri"/>
                <w:color w:val="000000" w:themeColor="text1"/>
              </w:rPr>
              <w:t>2.2 Design and develop a batch processing solution (remove duplicate data)</w:t>
            </w:r>
          </w:p>
        </w:tc>
      </w:tr>
      <w:tr w:rsidR="004D4B70" w:rsidRPr="00E31D82" w14:paraId="2088DD12" w14:textId="77777777" w:rsidTr="00362635">
        <w:tc>
          <w:tcPr>
            <w:tcW w:w="654" w:type="dxa"/>
          </w:tcPr>
          <w:p w14:paraId="01767E48" w14:textId="3B5AB0E5" w:rsidR="004D4B70" w:rsidRPr="00E31D82" w:rsidRDefault="00362635" w:rsidP="004D4B70">
            <w:pPr>
              <w:pStyle w:val="Tpf"/>
              <w:rPr>
                <w:rFonts w:ascii="Segoe UI" w:hAnsi="Segoe UI" w:cs="Segoe UI"/>
                <w:color w:val="000000"/>
                <w:sz w:val="20"/>
              </w:rPr>
            </w:pPr>
            <w:r>
              <w:rPr>
                <w:rFonts w:ascii="Segoe UI" w:hAnsi="Segoe UI" w:cs="Segoe UI"/>
                <w:color w:val="000000"/>
                <w:sz w:val="20"/>
              </w:rPr>
              <w:lastRenderedPageBreak/>
              <w:t>7</w:t>
            </w:r>
          </w:p>
        </w:tc>
        <w:tc>
          <w:tcPr>
            <w:tcW w:w="1762" w:type="dxa"/>
          </w:tcPr>
          <w:p w14:paraId="3FA93F34" w14:textId="38E348C3" w:rsidR="004D4B70" w:rsidRPr="00E31D82" w:rsidRDefault="004D4B70" w:rsidP="004D4B70">
            <w:pPr>
              <w:pStyle w:val="Tpf"/>
              <w:rPr>
                <w:rFonts w:ascii="Segoe UI" w:hAnsi="Segoe UI" w:cs="Segoe UI"/>
                <w:color w:val="000000"/>
                <w:sz w:val="20"/>
              </w:rPr>
            </w:pPr>
            <w:r>
              <w:rPr>
                <w:rFonts w:ascii="Segoe UI" w:hAnsi="Segoe UI" w:cs="Segoe UI"/>
                <w:color w:val="000000"/>
                <w:sz w:val="20"/>
              </w:rPr>
              <w:t>Ingesting and Loading Data into the Data Warehouse</w:t>
            </w:r>
          </w:p>
        </w:tc>
        <w:tc>
          <w:tcPr>
            <w:tcW w:w="1737" w:type="dxa"/>
          </w:tcPr>
          <w:p w14:paraId="39D74A4D" w14:textId="7A3940FC" w:rsidR="004D4B70" w:rsidRPr="00206D97" w:rsidRDefault="004D4B70" w:rsidP="004D4B70">
            <w:r>
              <w:t xml:space="preserve">This module teaches students how to ingest data into the data warehouse through T-SQL scripts and Synapse Analytics integration pipelines. The student will learn how to </w:t>
            </w:r>
            <w:r>
              <w:rPr>
                <w:rFonts w:ascii="Segoe UI" w:hAnsi="Segoe UI" w:cs="Segoe UI"/>
                <w:color w:val="000000"/>
                <w:sz w:val="20"/>
                <w:szCs w:val="20"/>
                <w:shd w:val="clear" w:color="auto" w:fill="FFFFFF"/>
              </w:rPr>
              <w:t xml:space="preserve">load data into Synapse dedicated SQL pools with PolyBase and COPY using T-SQL. The student will also learn how to use workload management along with a Copy activity </w:t>
            </w:r>
            <w:r>
              <w:t>in a Azure Synapse pipeline for petabyte-scale data ingestion.</w:t>
            </w:r>
          </w:p>
        </w:tc>
        <w:tc>
          <w:tcPr>
            <w:tcW w:w="2866" w:type="dxa"/>
          </w:tcPr>
          <w:p w14:paraId="68F9A089"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64822BA2" w14:textId="419C1DDC" w:rsidR="004D4B7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Perform p</w:t>
            </w:r>
            <w:r w:rsidRPr="00886150">
              <w:rPr>
                <w:rFonts w:ascii="Segoe UI" w:eastAsia="Times New Roman" w:hAnsi="Segoe UI" w:cs="Segoe UI"/>
                <w:color w:val="000000"/>
                <w:sz w:val="20"/>
                <w:szCs w:val="20"/>
              </w:rPr>
              <w:t>etabyte-scale ingestion with Azure Synapse Pipelines</w:t>
            </w:r>
          </w:p>
          <w:p w14:paraId="6FA4954E" w14:textId="77777777" w:rsidR="004D4B70" w:rsidRDefault="004D4B70" w:rsidP="004D4B70">
            <w:pPr>
              <w:pStyle w:val="ListParagraph"/>
              <w:numPr>
                <w:ilvl w:val="0"/>
                <w:numId w:val="9"/>
              </w:numPr>
              <w:spacing w:after="0" w:line="240" w:lineRule="auto"/>
              <w:rPr>
                <w:rFonts w:ascii="Segoe UI" w:hAnsi="Segoe UI" w:cs="Segoe UI"/>
                <w:color w:val="000000"/>
                <w:sz w:val="20"/>
              </w:rPr>
            </w:pPr>
            <w:r w:rsidRPr="00B16552">
              <w:rPr>
                <w:rFonts w:ascii="Segoe UI" w:hAnsi="Segoe UI" w:cs="Segoe UI"/>
                <w:color w:val="000000"/>
                <w:sz w:val="20"/>
              </w:rPr>
              <w:t>Import data with PolyBase and COPY using T-SQL</w:t>
            </w:r>
          </w:p>
          <w:p w14:paraId="1800D2E4" w14:textId="77777777" w:rsidR="004D4B70" w:rsidRPr="00F11C03" w:rsidRDefault="004D4B70" w:rsidP="004D4B70">
            <w:pPr>
              <w:pStyle w:val="ListParagraph"/>
              <w:numPr>
                <w:ilvl w:val="0"/>
                <w:numId w:val="9"/>
              </w:numPr>
              <w:rPr>
                <w:rFonts w:ascii="Segoe UI" w:hAnsi="Segoe UI" w:cs="Segoe UI"/>
                <w:color w:val="000000"/>
                <w:sz w:val="20"/>
                <w:szCs w:val="20"/>
                <w:shd w:val="clear" w:color="auto" w:fill="FFFFFF"/>
              </w:rPr>
            </w:pPr>
            <w:r w:rsidRPr="00F11C03">
              <w:rPr>
                <w:rFonts w:ascii="Segoe UI" w:hAnsi="Segoe UI" w:cs="Segoe UI"/>
                <w:color w:val="000000"/>
                <w:sz w:val="20"/>
                <w:szCs w:val="20"/>
                <w:shd w:val="clear" w:color="auto" w:fill="FFFFFF"/>
              </w:rPr>
              <w:t>Use data loading best practices in Azure Synapse Analytics</w:t>
            </w:r>
          </w:p>
          <w:p w14:paraId="134A4405" w14:textId="10538867" w:rsidR="004D4B70" w:rsidRPr="00E31D82" w:rsidRDefault="004D4B70" w:rsidP="004D4B70">
            <w:pPr>
              <w:pStyle w:val="ListParagraph"/>
              <w:spacing w:after="0" w:line="240" w:lineRule="auto"/>
              <w:rPr>
                <w:rFonts w:ascii="Segoe UI" w:hAnsi="Segoe UI" w:cs="Segoe UI"/>
                <w:color w:val="000000"/>
                <w:sz w:val="20"/>
              </w:rPr>
            </w:pPr>
          </w:p>
        </w:tc>
        <w:tc>
          <w:tcPr>
            <w:tcW w:w="1226" w:type="dxa"/>
          </w:tcPr>
          <w:p w14:paraId="23201CCE" w14:textId="26935D2C" w:rsidR="004D4B70" w:rsidRPr="00E31D82" w:rsidRDefault="004D4B70" w:rsidP="004D4B70">
            <w:pPr>
              <w:pStyle w:val="Tpf"/>
              <w:rPr>
                <w:rFonts w:ascii="Segoe UI" w:hAnsi="Segoe UI" w:cs="Segoe UI"/>
                <w:color w:val="000000"/>
                <w:sz w:val="20"/>
              </w:rPr>
            </w:pPr>
            <w:r>
              <w:rPr>
                <w:rFonts w:ascii="Segoe UI" w:hAnsi="Segoe UI" w:cs="Segoe UI"/>
              </w:rPr>
              <w:t>N/A</w:t>
            </w:r>
          </w:p>
        </w:tc>
        <w:tc>
          <w:tcPr>
            <w:tcW w:w="1355" w:type="dxa"/>
          </w:tcPr>
          <w:p w14:paraId="49158C07"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p w14:paraId="75867EEB"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21FDCC07" w14:textId="00EACCA3" w:rsidR="004D4B70" w:rsidRPr="00E31D82" w:rsidRDefault="004D4B70" w:rsidP="004D4B70">
            <w:pPr>
              <w:pStyle w:val="Tpf"/>
              <w:rPr>
                <w:rFonts w:ascii="Segoe UI" w:hAnsi="Segoe UI" w:cs="Segoe UI"/>
                <w:color w:val="000000"/>
                <w:sz w:val="20"/>
              </w:rPr>
            </w:pPr>
            <w:r>
              <w:rPr>
                <w:rFonts w:ascii="Segoe UI" w:hAnsi="Segoe UI" w:cs="Segoe UI"/>
                <w:color w:val="000000"/>
                <w:sz w:val="20"/>
              </w:rPr>
              <w:t>1.6 Implement the serving layer</w:t>
            </w:r>
          </w:p>
        </w:tc>
      </w:tr>
      <w:tr w:rsidR="004D4B70" w:rsidRPr="00E31D82" w14:paraId="4C7F102B" w14:textId="77777777" w:rsidTr="00362635">
        <w:tc>
          <w:tcPr>
            <w:tcW w:w="654" w:type="dxa"/>
          </w:tcPr>
          <w:p w14:paraId="7B1528BB" w14:textId="567DD8B2" w:rsidR="004D4B70" w:rsidRDefault="00362635" w:rsidP="004D4B70">
            <w:pPr>
              <w:pStyle w:val="Tpf"/>
              <w:rPr>
                <w:rFonts w:ascii="Segoe UI" w:hAnsi="Segoe UI" w:cs="Segoe UI"/>
                <w:color w:val="000000"/>
                <w:sz w:val="20"/>
              </w:rPr>
            </w:pPr>
            <w:r>
              <w:rPr>
                <w:rFonts w:ascii="Segoe UI" w:hAnsi="Segoe UI" w:cs="Segoe UI"/>
                <w:color w:val="000000"/>
                <w:sz w:val="20"/>
              </w:rPr>
              <w:t>8</w:t>
            </w:r>
          </w:p>
        </w:tc>
        <w:tc>
          <w:tcPr>
            <w:tcW w:w="1762" w:type="dxa"/>
          </w:tcPr>
          <w:p w14:paraId="75C879C1" w14:textId="15F0AA34" w:rsidR="004D4B70" w:rsidRDefault="004D4B70" w:rsidP="004D4B70">
            <w:pPr>
              <w:pStyle w:val="Tpf"/>
              <w:rPr>
                <w:rFonts w:ascii="Segoe UI" w:hAnsi="Segoe UI" w:cs="Segoe UI"/>
                <w:color w:val="000000"/>
                <w:sz w:val="20"/>
              </w:rPr>
            </w:pPr>
            <w:commentRangeStart w:id="13"/>
            <w:r>
              <w:rPr>
                <w:rFonts w:ascii="Segoe UI" w:hAnsi="Segoe UI" w:cs="Segoe UI"/>
                <w:color w:val="000000"/>
                <w:sz w:val="20"/>
              </w:rPr>
              <w:t>Transform Data with Synapse Pipelines</w:t>
            </w:r>
            <w:commentRangeEnd w:id="13"/>
            <w:r>
              <w:rPr>
                <w:rStyle w:val="CommentReference"/>
              </w:rPr>
              <w:commentReference w:id="13"/>
            </w:r>
          </w:p>
        </w:tc>
        <w:tc>
          <w:tcPr>
            <w:tcW w:w="1737" w:type="dxa"/>
          </w:tcPr>
          <w:p w14:paraId="26F3C9A4" w14:textId="65627A93" w:rsidR="004D4B70" w:rsidRDefault="004D4B70" w:rsidP="004D4B70">
            <w:r>
              <w:t xml:space="preserve">This module teaches students how to build data integration pipelines to ingest from multiple data sources, transform data using mapping data flows and notebooks, and perform data movement into </w:t>
            </w:r>
            <w:r>
              <w:lastRenderedPageBreak/>
              <w:t xml:space="preserve">one or more data sinks. </w:t>
            </w:r>
          </w:p>
        </w:tc>
        <w:tc>
          <w:tcPr>
            <w:tcW w:w="2866" w:type="dxa"/>
          </w:tcPr>
          <w:p w14:paraId="6CC27E0C"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39F3DDE1"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Execute c</w:t>
            </w:r>
            <w:r w:rsidRPr="00886150">
              <w:rPr>
                <w:rFonts w:ascii="Segoe UI" w:eastAsia="Times New Roman" w:hAnsi="Segoe UI" w:cs="Segoe UI"/>
                <w:color w:val="000000"/>
                <w:sz w:val="20"/>
                <w:szCs w:val="20"/>
              </w:rPr>
              <w:t>ode-free transformation</w:t>
            </w:r>
            <w:r>
              <w:rPr>
                <w:rFonts w:ascii="Segoe UI" w:eastAsia="Times New Roman" w:hAnsi="Segoe UI" w:cs="Segoe UI"/>
                <w:color w:val="000000"/>
                <w:sz w:val="20"/>
                <w:szCs w:val="20"/>
              </w:rPr>
              <w:t>s</w:t>
            </w:r>
            <w:r w:rsidRPr="00886150">
              <w:rPr>
                <w:rFonts w:ascii="Segoe UI" w:eastAsia="Times New Roman" w:hAnsi="Segoe UI" w:cs="Segoe UI"/>
                <w:color w:val="000000"/>
                <w:sz w:val="20"/>
                <w:szCs w:val="20"/>
              </w:rPr>
              <w:t xml:space="preserve"> at scale with Azure Synapse Pipelines</w:t>
            </w:r>
          </w:p>
          <w:p w14:paraId="5B93C838"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data pipeline to import poorly formatted CSV</w:t>
            </w:r>
            <w:r>
              <w:rPr>
                <w:rFonts w:ascii="Segoe UI" w:eastAsia="Times New Roman" w:hAnsi="Segoe UI" w:cs="Segoe UI"/>
                <w:color w:val="000000"/>
                <w:sz w:val="20"/>
                <w:szCs w:val="20"/>
              </w:rPr>
              <w:t xml:space="preserve"> files</w:t>
            </w:r>
          </w:p>
          <w:p w14:paraId="4F74F11F"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Create Mapping Data Flow</w:t>
            </w:r>
            <w:r>
              <w:rPr>
                <w:rFonts w:ascii="Segoe UI" w:eastAsia="Times New Roman" w:hAnsi="Segoe UI" w:cs="Segoe UI"/>
                <w:color w:val="000000"/>
                <w:sz w:val="20"/>
                <w:szCs w:val="20"/>
              </w:rPr>
              <w:t>s</w:t>
            </w:r>
          </w:p>
          <w:p w14:paraId="718B5B09" w14:textId="77777777" w:rsidR="004D4B70" w:rsidRPr="00E31D82" w:rsidRDefault="004D4B70" w:rsidP="004D4B70">
            <w:pPr>
              <w:pStyle w:val="ListParagraph"/>
              <w:spacing w:after="0" w:line="240" w:lineRule="auto"/>
              <w:rPr>
                <w:rFonts w:ascii="Segoe UI" w:hAnsi="Segoe UI" w:cs="Segoe UI"/>
                <w:color w:val="000000"/>
                <w:sz w:val="20"/>
              </w:rPr>
            </w:pPr>
          </w:p>
        </w:tc>
        <w:tc>
          <w:tcPr>
            <w:tcW w:w="1226" w:type="dxa"/>
          </w:tcPr>
          <w:p w14:paraId="0A306CE5" w14:textId="12C75ED1" w:rsidR="004D4B70" w:rsidRDefault="004D4B70" w:rsidP="004D4B70">
            <w:pPr>
              <w:pStyle w:val="Tpf"/>
              <w:rPr>
                <w:rFonts w:ascii="Segoe UI" w:hAnsi="Segoe UI" w:cs="Segoe UI"/>
              </w:rPr>
            </w:pPr>
            <w:r>
              <w:rPr>
                <w:rFonts w:ascii="Segoe UI" w:hAnsi="Segoe UI" w:cs="Segoe UI"/>
              </w:rPr>
              <w:t>N/A</w:t>
            </w:r>
          </w:p>
        </w:tc>
        <w:tc>
          <w:tcPr>
            <w:tcW w:w="1355" w:type="dxa"/>
          </w:tcPr>
          <w:p w14:paraId="058D3020"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p w14:paraId="147BF7F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72E3BADB"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1.6 Implement the serving layer</w:t>
            </w:r>
          </w:p>
          <w:p w14:paraId="7ECE5425" w14:textId="25844963" w:rsidR="004D4B70" w:rsidRDefault="004D4B70" w:rsidP="004D4B70">
            <w:pPr>
              <w:pStyle w:val="Tpf"/>
              <w:rPr>
                <w:rFonts w:ascii="Segoe UI" w:hAnsi="Segoe UI" w:cs="Segoe UI"/>
                <w:color w:val="000000"/>
                <w:sz w:val="20"/>
              </w:rPr>
            </w:pPr>
            <w:r>
              <w:rPr>
                <w:rFonts w:ascii="Segoe UI" w:hAnsi="Segoe UI" w:cs="Segoe UI"/>
                <w:color w:val="000000"/>
                <w:sz w:val="20"/>
              </w:rPr>
              <w:t>4.1 Monitor data storage and data processing</w:t>
            </w:r>
          </w:p>
        </w:tc>
      </w:tr>
      <w:tr w:rsidR="004D4B70" w:rsidRPr="00E31D82" w14:paraId="035A9F24" w14:textId="77777777" w:rsidTr="00362635">
        <w:tc>
          <w:tcPr>
            <w:tcW w:w="654" w:type="dxa"/>
          </w:tcPr>
          <w:p w14:paraId="09BE3A49" w14:textId="2F0A2554" w:rsidR="004D4B70" w:rsidRDefault="00362635" w:rsidP="004D4B70">
            <w:pPr>
              <w:pStyle w:val="Tpf"/>
              <w:rPr>
                <w:rFonts w:ascii="Segoe UI" w:hAnsi="Segoe UI" w:cs="Segoe UI"/>
                <w:color w:val="000000"/>
                <w:sz w:val="20"/>
              </w:rPr>
            </w:pPr>
            <w:r>
              <w:rPr>
                <w:rFonts w:ascii="Segoe UI" w:hAnsi="Segoe UI" w:cs="Segoe UI"/>
                <w:color w:val="000000"/>
                <w:sz w:val="20"/>
              </w:rPr>
              <w:lastRenderedPageBreak/>
              <w:t>9</w:t>
            </w:r>
          </w:p>
        </w:tc>
        <w:tc>
          <w:tcPr>
            <w:tcW w:w="1762" w:type="dxa"/>
          </w:tcPr>
          <w:p w14:paraId="61CEAECD" w14:textId="19D0E04F" w:rsidR="004D4B70" w:rsidRDefault="004D4B70" w:rsidP="004D4B70">
            <w:pPr>
              <w:pStyle w:val="Tpf"/>
              <w:rPr>
                <w:rFonts w:ascii="Segoe UI" w:hAnsi="Segoe UI" w:cs="Segoe UI"/>
                <w:color w:val="000000"/>
                <w:sz w:val="20"/>
              </w:rPr>
            </w:pPr>
            <w:r>
              <w:rPr>
                <w:rFonts w:ascii="Segoe UI" w:hAnsi="Segoe UI" w:cs="Segoe UI"/>
                <w:color w:val="000000"/>
                <w:sz w:val="20"/>
              </w:rPr>
              <w:t>Integrate Data with Synapse Pipelines</w:t>
            </w:r>
          </w:p>
        </w:tc>
        <w:tc>
          <w:tcPr>
            <w:tcW w:w="1737" w:type="dxa"/>
          </w:tcPr>
          <w:p w14:paraId="5114D5B9" w14:textId="0E05351E" w:rsidR="004D4B70" w:rsidRDefault="004D4B70" w:rsidP="004D4B70">
            <w:r>
              <w:t>The student will learn how to create linked services, and orchestrate data movement and transformation in Azure Synapse Pipelines.</w:t>
            </w:r>
          </w:p>
        </w:tc>
        <w:tc>
          <w:tcPr>
            <w:tcW w:w="2866" w:type="dxa"/>
          </w:tcPr>
          <w:p w14:paraId="22DD8108" w14:textId="77777777" w:rsidR="004D4B70" w:rsidRPr="00886150" w:rsidRDefault="004D4B70" w:rsidP="004D4B70">
            <w:pPr>
              <w:pStyle w:val="ListParagraph"/>
              <w:numPr>
                <w:ilvl w:val="0"/>
                <w:numId w:val="9"/>
              </w:numPr>
              <w:spacing w:after="0" w:line="240" w:lineRule="auto"/>
              <w:rPr>
                <w:rFonts w:ascii="Segoe UI" w:eastAsia="Times New Roman" w:hAnsi="Segoe UI" w:cs="Segoe UI"/>
                <w:color w:val="000000"/>
                <w:sz w:val="20"/>
                <w:szCs w:val="20"/>
              </w:rPr>
            </w:pPr>
            <w:r w:rsidRPr="00886150">
              <w:rPr>
                <w:rFonts w:ascii="Segoe UI" w:eastAsia="Times New Roman" w:hAnsi="Segoe UI" w:cs="Segoe UI"/>
                <w:color w:val="000000"/>
                <w:sz w:val="20"/>
                <w:szCs w:val="20"/>
              </w:rPr>
              <w:t>Orchestrate data movement and transformation in Azure Synapse Pipelines</w:t>
            </w:r>
          </w:p>
          <w:p w14:paraId="2757FF96" w14:textId="77777777" w:rsidR="004D4B70" w:rsidRPr="00E31D82" w:rsidRDefault="004D4B70" w:rsidP="004D4B70">
            <w:pPr>
              <w:pStyle w:val="Tpf"/>
              <w:rPr>
                <w:rFonts w:ascii="Segoe UI" w:hAnsi="Segoe UI" w:cs="Segoe UI"/>
                <w:color w:val="000000"/>
                <w:sz w:val="20"/>
              </w:rPr>
            </w:pPr>
          </w:p>
        </w:tc>
        <w:tc>
          <w:tcPr>
            <w:tcW w:w="1226" w:type="dxa"/>
          </w:tcPr>
          <w:p w14:paraId="75F4EE1D" w14:textId="77777777" w:rsidR="004D4B70" w:rsidRDefault="004D4B70" w:rsidP="004D4B70">
            <w:pPr>
              <w:pStyle w:val="Tpf"/>
              <w:rPr>
                <w:rFonts w:ascii="Segoe UI" w:hAnsi="Segoe UI" w:cs="Segoe UI"/>
              </w:rPr>
            </w:pPr>
          </w:p>
        </w:tc>
        <w:tc>
          <w:tcPr>
            <w:tcW w:w="1355" w:type="dxa"/>
          </w:tcPr>
          <w:p w14:paraId="56CCCD91"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2.4 Manage batches and pipelines</w:t>
            </w:r>
          </w:p>
          <w:p w14:paraId="09F71550"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2.1 Ingest and transform data</w:t>
            </w:r>
          </w:p>
          <w:p w14:paraId="505FB975" w14:textId="77777777" w:rsidR="004D4B70" w:rsidRDefault="004D4B70" w:rsidP="004D4B70">
            <w:pPr>
              <w:pStyle w:val="Tpf"/>
              <w:rPr>
                <w:rFonts w:ascii="Segoe UI" w:hAnsi="Segoe UI" w:cs="Segoe UI"/>
                <w:color w:val="000000"/>
                <w:sz w:val="20"/>
              </w:rPr>
            </w:pPr>
          </w:p>
        </w:tc>
      </w:tr>
      <w:tr w:rsidR="004D4B70" w:rsidRPr="00E31D82" w14:paraId="3E3719B3" w14:textId="77777777" w:rsidTr="00362635">
        <w:tc>
          <w:tcPr>
            <w:tcW w:w="654" w:type="dxa"/>
          </w:tcPr>
          <w:p w14:paraId="2B6B39BE" w14:textId="1F2F305C" w:rsidR="004D4B70" w:rsidRPr="00E31D82" w:rsidRDefault="00362635" w:rsidP="004D4B70">
            <w:pPr>
              <w:pStyle w:val="Tpf"/>
              <w:rPr>
                <w:rFonts w:ascii="Segoe UI" w:hAnsi="Segoe UI" w:cs="Segoe UI"/>
                <w:color w:val="000000"/>
                <w:sz w:val="20"/>
              </w:rPr>
            </w:pPr>
            <w:r>
              <w:rPr>
                <w:rFonts w:ascii="Segoe UI" w:hAnsi="Segoe UI" w:cs="Segoe UI"/>
                <w:color w:val="000000"/>
                <w:sz w:val="20"/>
              </w:rPr>
              <w:t>10</w:t>
            </w:r>
          </w:p>
        </w:tc>
        <w:tc>
          <w:tcPr>
            <w:tcW w:w="1762" w:type="dxa"/>
          </w:tcPr>
          <w:p w14:paraId="16D05B95" w14:textId="149986DC" w:rsidR="004D4B70" w:rsidRPr="00E31D82" w:rsidRDefault="004D4B70" w:rsidP="004D4B70">
            <w:pPr>
              <w:pStyle w:val="Tpf"/>
              <w:rPr>
                <w:rFonts w:ascii="Segoe UI" w:hAnsi="Segoe UI" w:cs="Segoe UI"/>
                <w:color w:val="000000"/>
                <w:sz w:val="20"/>
              </w:rPr>
            </w:pPr>
            <w:r>
              <w:rPr>
                <w:rFonts w:ascii="Segoe UI" w:hAnsi="Segoe UI" w:cs="Segoe UI"/>
                <w:color w:val="000000"/>
                <w:sz w:val="20"/>
              </w:rPr>
              <w:t>Analyze Data and Optimize Query Performance with Dedicated SQL Pools in Azure Synapse</w:t>
            </w:r>
          </w:p>
        </w:tc>
        <w:tc>
          <w:tcPr>
            <w:tcW w:w="1737" w:type="dxa"/>
          </w:tcPr>
          <w:p w14:paraId="78D52E85" w14:textId="6F233257"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strategies to optimize data storage and processing when using dedicated SQL pools in Azure Synapse Analytics. The student will know how to use developer features, such as windowing and HyperLogLog functions, use data loading best practices, and optimize and improve query performance. </w:t>
            </w:r>
          </w:p>
          <w:p w14:paraId="4B92ECBD" w14:textId="6ECF03C4" w:rsidR="004D4B70" w:rsidRPr="00E31D82" w:rsidRDefault="004D4B70" w:rsidP="004D4B70">
            <w:pPr>
              <w:pStyle w:val="Tpf"/>
              <w:rPr>
                <w:rFonts w:ascii="Segoe UI" w:hAnsi="Segoe UI" w:cs="Segoe UI"/>
                <w:color w:val="000000"/>
                <w:sz w:val="20"/>
              </w:rPr>
            </w:pPr>
          </w:p>
        </w:tc>
        <w:tc>
          <w:tcPr>
            <w:tcW w:w="2866" w:type="dxa"/>
          </w:tcPr>
          <w:p w14:paraId="5408BF04"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01986543" w14:textId="579824F0"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Understand developer features of Azure Synapse Analytics</w:t>
            </w:r>
          </w:p>
          <w:p w14:paraId="72336865" w14:textId="247D9477"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Optimiz</w:t>
            </w:r>
            <w:r>
              <w:rPr>
                <w:rFonts w:ascii="Segoe UI" w:hAnsi="Segoe UI" w:cs="Segoe UI"/>
                <w:color w:val="000000"/>
                <w:sz w:val="20"/>
                <w:szCs w:val="20"/>
                <w:shd w:val="clear" w:color="auto" w:fill="FFFFFF"/>
              </w:rPr>
              <w:t>e</w:t>
            </w:r>
            <w:r w:rsidRPr="007414A2">
              <w:rPr>
                <w:rFonts w:ascii="Segoe UI" w:hAnsi="Segoe UI" w:cs="Segoe UI"/>
                <w:color w:val="000000"/>
                <w:sz w:val="20"/>
                <w:szCs w:val="20"/>
                <w:shd w:val="clear" w:color="auto" w:fill="FFFFFF"/>
              </w:rPr>
              <w:t xml:space="preserve"> data warehouse query performance in Azure Synapse Analytics</w:t>
            </w:r>
          </w:p>
          <w:p w14:paraId="5E90E9C5" w14:textId="1A59683A" w:rsidR="004D4B70" w:rsidRPr="006B05FA"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Improve query performance</w:t>
            </w:r>
          </w:p>
        </w:tc>
        <w:tc>
          <w:tcPr>
            <w:tcW w:w="1226" w:type="dxa"/>
          </w:tcPr>
          <w:p w14:paraId="786525F8" w14:textId="14D8089D" w:rsidR="004D4B70" w:rsidRPr="00E31D82" w:rsidRDefault="004D4B70" w:rsidP="004D4B70">
            <w:pPr>
              <w:pStyle w:val="Tpf"/>
              <w:rPr>
                <w:rFonts w:ascii="Segoe UI" w:hAnsi="Segoe UI" w:cs="Segoe UI"/>
                <w:color w:val="000000"/>
                <w:sz w:val="20"/>
              </w:rPr>
            </w:pPr>
            <w:r>
              <w:rPr>
                <w:rFonts w:ascii="Segoe UI" w:hAnsi="Segoe UI" w:cs="Segoe UI"/>
              </w:rPr>
              <w:t>N/A</w:t>
            </w:r>
          </w:p>
        </w:tc>
        <w:tc>
          <w:tcPr>
            <w:tcW w:w="1355" w:type="dxa"/>
          </w:tcPr>
          <w:p w14:paraId="0F974774" w14:textId="1B4C9990" w:rsidR="004D4B70" w:rsidRDefault="004D4B70" w:rsidP="004D4B70">
            <w:pPr>
              <w:pStyle w:val="Tpf"/>
              <w:rPr>
                <w:rFonts w:ascii="Segoe UI" w:hAnsi="Segoe UI" w:cs="Segoe UI"/>
                <w:color w:val="000000"/>
                <w:sz w:val="20"/>
              </w:rPr>
            </w:pPr>
            <w:r>
              <w:rPr>
                <w:rFonts w:ascii="Segoe UI" w:hAnsi="Segoe UI" w:cs="Segoe UI"/>
                <w:color w:val="000000"/>
                <w:sz w:val="20"/>
              </w:rPr>
              <w:t>1.2 Design a partition strategy</w:t>
            </w:r>
          </w:p>
          <w:p w14:paraId="64ABF2F7" w14:textId="0500D050" w:rsidR="004D4B70" w:rsidRDefault="004D4B70" w:rsidP="004D4B70">
            <w:pPr>
              <w:pStyle w:val="Tpf"/>
              <w:rPr>
                <w:rFonts w:ascii="Segoe UI" w:hAnsi="Segoe UI" w:cs="Segoe UI"/>
                <w:color w:val="000000"/>
                <w:sz w:val="20"/>
              </w:rPr>
            </w:pPr>
            <w:r>
              <w:rPr>
                <w:rFonts w:ascii="Segoe UI" w:hAnsi="Segoe UI" w:cs="Segoe UI"/>
                <w:color w:val="000000"/>
                <w:sz w:val="20"/>
              </w:rPr>
              <w:t>1.3 Design the serving layer</w:t>
            </w:r>
          </w:p>
          <w:p w14:paraId="0B4442A4" w14:textId="78034D08" w:rsidR="004D4B70" w:rsidRDefault="004D4B70" w:rsidP="004D4B70">
            <w:pPr>
              <w:pStyle w:val="Tpf"/>
              <w:rPr>
                <w:rFonts w:ascii="Segoe UI" w:hAnsi="Segoe UI" w:cs="Segoe UI"/>
                <w:color w:val="000000"/>
                <w:sz w:val="20"/>
              </w:rPr>
            </w:pPr>
            <w:r>
              <w:rPr>
                <w:rFonts w:ascii="Segoe UI" w:hAnsi="Segoe UI" w:cs="Segoe UI"/>
                <w:color w:val="000000"/>
                <w:sz w:val="20"/>
              </w:rPr>
              <w:t>4.1 Monitor data storage and data processing</w:t>
            </w:r>
          </w:p>
          <w:p w14:paraId="31AF28D0" w14:textId="722954B1" w:rsidR="004D4B70" w:rsidRPr="00E31D82" w:rsidRDefault="004D4B70" w:rsidP="004D4B70">
            <w:pPr>
              <w:pStyle w:val="Tpf"/>
              <w:rPr>
                <w:rFonts w:ascii="Segoe UI" w:hAnsi="Segoe UI" w:cs="Segoe UI"/>
                <w:color w:val="000000"/>
                <w:sz w:val="20"/>
              </w:rPr>
            </w:pPr>
            <w:r>
              <w:rPr>
                <w:rFonts w:ascii="Segoe UI" w:hAnsi="Segoe UI" w:cs="Segoe UI"/>
                <w:color w:val="000000"/>
                <w:sz w:val="20"/>
              </w:rPr>
              <w:t>4.2 Optimize and troubleshoot data storage and data processing</w:t>
            </w:r>
          </w:p>
          <w:p w14:paraId="5B6EA184" w14:textId="7091E657" w:rsidR="004D4B70" w:rsidRPr="00E31D82" w:rsidRDefault="004D4B70" w:rsidP="004D4B70">
            <w:pPr>
              <w:pStyle w:val="Tpf"/>
              <w:rPr>
                <w:rFonts w:ascii="Segoe UI" w:hAnsi="Segoe UI" w:cs="Segoe UI"/>
                <w:color w:val="000000"/>
                <w:sz w:val="20"/>
              </w:rPr>
            </w:pPr>
          </w:p>
        </w:tc>
      </w:tr>
      <w:tr w:rsidR="004D4B70" w:rsidRPr="00E31D82" w14:paraId="3F817F62" w14:textId="77777777" w:rsidTr="00362635">
        <w:tc>
          <w:tcPr>
            <w:tcW w:w="654" w:type="dxa"/>
          </w:tcPr>
          <w:p w14:paraId="17950A4C" w14:textId="22F722C4" w:rsidR="004D4B70" w:rsidRDefault="00362635" w:rsidP="004D4B70">
            <w:pPr>
              <w:pStyle w:val="Tpf"/>
              <w:rPr>
                <w:rFonts w:ascii="Segoe UI" w:hAnsi="Segoe UI" w:cs="Segoe UI"/>
                <w:color w:val="000000"/>
                <w:sz w:val="20"/>
              </w:rPr>
            </w:pPr>
            <w:r>
              <w:rPr>
                <w:rFonts w:ascii="Segoe UI" w:hAnsi="Segoe UI" w:cs="Segoe UI"/>
                <w:color w:val="000000"/>
                <w:sz w:val="20"/>
              </w:rPr>
              <w:t>11</w:t>
            </w:r>
          </w:p>
        </w:tc>
        <w:tc>
          <w:tcPr>
            <w:tcW w:w="1762" w:type="dxa"/>
          </w:tcPr>
          <w:p w14:paraId="4BB8B111" w14:textId="27E789B4" w:rsidR="004D4B70" w:rsidRDefault="004D4B70" w:rsidP="004D4B70">
            <w:pPr>
              <w:pStyle w:val="Tpf"/>
              <w:rPr>
                <w:rFonts w:ascii="Segoe UI" w:hAnsi="Segoe UI" w:cs="Segoe UI"/>
                <w:color w:val="000000"/>
                <w:sz w:val="20"/>
              </w:rPr>
            </w:pPr>
            <w:r>
              <w:rPr>
                <w:rFonts w:ascii="Segoe UI" w:hAnsi="Segoe UI" w:cs="Segoe UI"/>
                <w:color w:val="000000"/>
                <w:sz w:val="20"/>
              </w:rPr>
              <w:t>Analyzing and Optimizing Data Warehouse Storage</w:t>
            </w:r>
          </w:p>
        </w:tc>
        <w:tc>
          <w:tcPr>
            <w:tcW w:w="1737" w:type="dxa"/>
          </w:tcPr>
          <w:p w14:paraId="076DC081" w14:textId="57F666BD" w:rsidR="004D4B70" w:rsidRDefault="004D4B70" w:rsidP="004D4B70">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learn</w:t>
            </w:r>
            <w:r w:rsidRPr="00CB0760">
              <w:rPr>
                <w:rFonts w:ascii="Segoe UI" w:hAnsi="Segoe UI" w:cs="Segoe UI"/>
                <w:color w:val="000000"/>
                <w:sz w:val="20"/>
                <w:szCs w:val="20"/>
                <w:shd w:val="clear" w:color="auto" w:fill="FFFFFF"/>
              </w:rPr>
              <w:t xml:space="preserve"> how to</w:t>
            </w:r>
            <w:r>
              <w:rPr>
                <w:rFonts w:ascii="Segoe UI" w:hAnsi="Segoe UI" w:cs="Segoe UI"/>
                <w:color w:val="000000"/>
                <w:sz w:val="20"/>
                <w:szCs w:val="20"/>
                <w:shd w:val="clear" w:color="auto" w:fill="FFFFFF"/>
              </w:rPr>
              <w:t xml:space="preserve"> analyze then optimize the data storage of the Azure Synapse </w:t>
            </w:r>
            <w:r>
              <w:rPr>
                <w:rFonts w:ascii="Segoe UI" w:hAnsi="Segoe UI" w:cs="Segoe UI"/>
                <w:color w:val="000000"/>
                <w:sz w:val="20"/>
                <w:szCs w:val="20"/>
                <w:shd w:val="clear" w:color="auto" w:fill="FFFFFF"/>
              </w:rPr>
              <w:lastRenderedPageBreak/>
              <w:t>dedicated SQL pools. The student will know techniques to</w:t>
            </w:r>
            <w:r w:rsidRPr="00CB0760">
              <w:rPr>
                <w:rFonts w:ascii="Segoe UI" w:hAnsi="Segoe UI" w:cs="Segoe UI"/>
                <w:color w:val="000000"/>
                <w:sz w:val="20"/>
                <w:szCs w:val="20"/>
                <w:shd w:val="clear" w:color="auto" w:fill="FFFFFF"/>
              </w:rPr>
              <w:t xml:space="preserve"> understand table space usage and column store storage details. </w:t>
            </w:r>
            <w:r>
              <w:rPr>
                <w:rFonts w:ascii="Segoe UI" w:hAnsi="Segoe UI" w:cs="Segoe UI"/>
                <w:color w:val="000000"/>
                <w:sz w:val="20"/>
                <w:szCs w:val="20"/>
                <w:shd w:val="clear" w:color="auto" w:fill="FFFFFF"/>
              </w:rPr>
              <w:t>Next the student will know how to</w:t>
            </w:r>
            <w:r w:rsidRPr="00CB0760">
              <w:rPr>
                <w:rFonts w:ascii="Segoe UI" w:hAnsi="Segoe UI" w:cs="Segoe UI"/>
                <w:color w:val="000000"/>
                <w:sz w:val="20"/>
                <w:szCs w:val="20"/>
                <w:shd w:val="clear" w:color="auto" w:fill="FFFFFF"/>
              </w:rPr>
              <w:t xml:space="preserve"> compare storage requirements between identical tables that use different data types. Finally, </w:t>
            </w:r>
            <w:r>
              <w:rPr>
                <w:rFonts w:ascii="Segoe UI" w:hAnsi="Segoe UI" w:cs="Segoe UI"/>
                <w:color w:val="000000"/>
                <w:sz w:val="20"/>
                <w:szCs w:val="20"/>
                <w:shd w:val="clear" w:color="auto" w:fill="FFFFFF"/>
              </w:rPr>
              <w:t>the student will</w:t>
            </w:r>
            <w:r w:rsidRPr="00CB0760">
              <w:rPr>
                <w:rFonts w:ascii="Segoe UI" w:hAnsi="Segoe UI" w:cs="Segoe UI"/>
                <w:color w:val="000000"/>
                <w:sz w:val="20"/>
                <w:szCs w:val="20"/>
                <w:shd w:val="clear" w:color="auto" w:fill="FFFFFF"/>
              </w:rPr>
              <w:t xml:space="preserve"> observe the impact materialized views have when executed in place of complex queries and learn how to avoid extensive logging by optimizing delete operations.</w:t>
            </w:r>
          </w:p>
        </w:tc>
        <w:tc>
          <w:tcPr>
            <w:tcW w:w="2866" w:type="dxa"/>
          </w:tcPr>
          <w:p w14:paraId="6F845F76" w14:textId="77777777" w:rsidR="004D4B70" w:rsidRDefault="004D4B70" w:rsidP="004D4B70">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AF31D8D" w14:textId="77777777" w:rsidR="004D4B70" w:rsidRPr="007414A2"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Check for skewed data and space usage</w:t>
            </w:r>
          </w:p>
          <w:p w14:paraId="2B28B4CF" w14:textId="77777777" w:rsidR="004D4B70" w:rsidRDefault="004D4B70" w:rsidP="004D4B70">
            <w:pPr>
              <w:pStyle w:val="ListParagraph"/>
              <w:numPr>
                <w:ilvl w:val="0"/>
                <w:numId w:val="11"/>
              </w:numPr>
              <w:rPr>
                <w:rFonts w:ascii="Segoe UI" w:hAnsi="Segoe UI" w:cs="Segoe UI"/>
                <w:color w:val="000000"/>
                <w:sz w:val="20"/>
                <w:szCs w:val="20"/>
                <w:shd w:val="clear" w:color="auto" w:fill="FFFFFF"/>
              </w:rPr>
            </w:pPr>
            <w:r w:rsidRPr="007414A2">
              <w:rPr>
                <w:rFonts w:ascii="Segoe UI" w:hAnsi="Segoe UI" w:cs="Segoe UI"/>
                <w:color w:val="000000"/>
                <w:sz w:val="20"/>
                <w:szCs w:val="20"/>
                <w:shd w:val="clear" w:color="auto" w:fill="FFFFFF"/>
              </w:rPr>
              <w:t>Understand column store storage details</w:t>
            </w:r>
          </w:p>
          <w:p w14:paraId="35C70CC7" w14:textId="77777777" w:rsidR="004D4B70" w:rsidRPr="00CB0760" w:rsidRDefault="004D4B70" w:rsidP="004D4B70">
            <w:pPr>
              <w:pStyle w:val="ListParagraph"/>
              <w:numPr>
                <w:ilvl w:val="0"/>
                <w:numId w:val="11"/>
              </w:numPr>
              <w:rPr>
                <w:rFonts w:ascii="Segoe UI" w:hAnsi="Segoe UI" w:cs="Segoe UI"/>
                <w:color w:val="000000"/>
                <w:sz w:val="20"/>
                <w:szCs w:val="20"/>
                <w:shd w:val="clear" w:color="auto" w:fill="FFFFFF"/>
              </w:rPr>
            </w:pPr>
            <w:r w:rsidRPr="00CB0760">
              <w:rPr>
                <w:rFonts w:ascii="Segoe UI" w:hAnsi="Segoe UI" w:cs="Segoe UI"/>
                <w:color w:val="000000"/>
                <w:sz w:val="20"/>
                <w:shd w:val="clear" w:color="auto" w:fill="FFFFFF"/>
              </w:rPr>
              <w:t>Study the impact of materialized views</w:t>
            </w:r>
          </w:p>
          <w:p w14:paraId="187EDAD9" w14:textId="7DCBCF85" w:rsidR="004D4B70" w:rsidRPr="00CB0760" w:rsidRDefault="004D4B70" w:rsidP="004D4B70">
            <w:pPr>
              <w:pStyle w:val="ListParagraph"/>
              <w:numPr>
                <w:ilvl w:val="0"/>
                <w:numId w:val="11"/>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lastRenderedPageBreak/>
              <w:t>Explore rules for minimally logged operations</w:t>
            </w:r>
          </w:p>
        </w:tc>
        <w:tc>
          <w:tcPr>
            <w:tcW w:w="1226" w:type="dxa"/>
          </w:tcPr>
          <w:p w14:paraId="559E8355" w14:textId="3A14DA82" w:rsidR="004D4B70" w:rsidRDefault="004D4B70" w:rsidP="004D4B70">
            <w:pPr>
              <w:pStyle w:val="Tpf"/>
              <w:rPr>
                <w:rFonts w:ascii="Segoe UI" w:hAnsi="Segoe UI" w:cs="Segoe UI"/>
              </w:rPr>
            </w:pPr>
            <w:r>
              <w:rPr>
                <w:rFonts w:ascii="Segoe UI" w:hAnsi="Segoe UI" w:cs="Segoe UI"/>
              </w:rPr>
              <w:lastRenderedPageBreak/>
              <w:t>N/A</w:t>
            </w:r>
          </w:p>
        </w:tc>
        <w:tc>
          <w:tcPr>
            <w:tcW w:w="1355" w:type="dxa"/>
          </w:tcPr>
          <w:p w14:paraId="4D0F6D84"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1.2 Design a partition strategy</w:t>
            </w:r>
          </w:p>
          <w:p w14:paraId="63E934F2" w14:textId="1F202B11" w:rsidR="004D4B70" w:rsidRDefault="004D4B70" w:rsidP="004D4B70">
            <w:pPr>
              <w:pStyle w:val="Tpf"/>
              <w:rPr>
                <w:rFonts w:ascii="Segoe UI" w:hAnsi="Segoe UI" w:cs="Segoe UI"/>
                <w:color w:val="000000"/>
                <w:sz w:val="20"/>
              </w:rPr>
            </w:pPr>
            <w:r>
              <w:rPr>
                <w:rFonts w:ascii="Segoe UI" w:hAnsi="Segoe UI" w:cs="Segoe UI"/>
                <w:color w:val="000000"/>
                <w:sz w:val="20"/>
              </w:rPr>
              <w:t>1.3 Design the serving layer</w:t>
            </w:r>
          </w:p>
          <w:p w14:paraId="3020EF49" w14:textId="764CC0F3" w:rsidR="004D4B70" w:rsidRDefault="004D4B70" w:rsidP="004D4B70">
            <w:pPr>
              <w:pStyle w:val="Tpf"/>
              <w:rPr>
                <w:rFonts w:ascii="Segoe UI" w:hAnsi="Segoe UI" w:cs="Segoe UI"/>
                <w:color w:val="000000"/>
                <w:sz w:val="20"/>
              </w:rPr>
            </w:pPr>
            <w:r>
              <w:rPr>
                <w:rFonts w:ascii="Segoe UI" w:hAnsi="Segoe UI" w:cs="Segoe UI"/>
                <w:color w:val="000000"/>
                <w:sz w:val="20"/>
              </w:rPr>
              <w:t xml:space="preserve">1.4 Implement physical </w:t>
            </w:r>
            <w:r>
              <w:rPr>
                <w:rFonts w:ascii="Segoe UI" w:hAnsi="Segoe UI" w:cs="Segoe UI"/>
                <w:color w:val="000000"/>
                <w:sz w:val="20"/>
              </w:rPr>
              <w:lastRenderedPageBreak/>
              <w:t>data storage structures</w:t>
            </w:r>
          </w:p>
          <w:p w14:paraId="04A11982" w14:textId="77777777" w:rsidR="004D4B70" w:rsidRDefault="004D4B70" w:rsidP="004D4B70">
            <w:pPr>
              <w:pStyle w:val="Tpf"/>
              <w:rPr>
                <w:rFonts w:ascii="Segoe UI" w:hAnsi="Segoe UI" w:cs="Segoe UI"/>
                <w:color w:val="000000"/>
                <w:sz w:val="20"/>
              </w:rPr>
            </w:pPr>
            <w:r>
              <w:rPr>
                <w:rFonts w:ascii="Segoe UI" w:hAnsi="Segoe UI" w:cs="Segoe UI"/>
                <w:color w:val="000000"/>
                <w:sz w:val="20"/>
              </w:rPr>
              <w:t>4.1 Monitor data storage and data processing</w:t>
            </w:r>
          </w:p>
          <w:p w14:paraId="335C51CA" w14:textId="77777777" w:rsidR="004D4B70" w:rsidRPr="00E31D82" w:rsidRDefault="004D4B70" w:rsidP="004D4B70">
            <w:pPr>
              <w:pStyle w:val="Tpf"/>
              <w:rPr>
                <w:rFonts w:ascii="Segoe UI" w:hAnsi="Segoe UI" w:cs="Segoe UI"/>
                <w:color w:val="000000"/>
                <w:sz w:val="20"/>
              </w:rPr>
            </w:pPr>
            <w:r>
              <w:rPr>
                <w:rFonts w:ascii="Segoe UI" w:hAnsi="Segoe UI" w:cs="Segoe UI"/>
                <w:color w:val="000000"/>
                <w:sz w:val="20"/>
              </w:rPr>
              <w:t>4.2 Optimize and troubleshoot data storage and data processing</w:t>
            </w:r>
          </w:p>
          <w:p w14:paraId="3D213F2D" w14:textId="77777777" w:rsidR="004D4B70" w:rsidRDefault="004D4B70" w:rsidP="004D4B70">
            <w:pPr>
              <w:pStyle w:val="Tpf"/>
              <w:rPr>
                <w:rFonts w:ascii="Segoe UI" w:hAnsi="Segoe UI" w:cs="Segoe UI"/>
                <w:color w:val="000000"/>
                <w:sz w:val="20"/>
              </w:rPr>
            </w:pPr>
          </w:p>
        </w:tc>
      </w:tr>
      <w:tr w:rsidR="00362635" w:rsidRPr="00E31D82" w14:paraId="1054A1C8" w14:textId="77777777" w:rsidTr="00362635">
        <w:tc>
          <w:tcPr>
            <w:tcW w:w="654" w:type="dxa"/>
          </w:tcPr>
          <w:p w14:paraId="466F5412" w14:textId="3EAB6985" w:rsidR="00362635" w:rsidRDefault="00362635" w:rsidP="00362635">
            <w:pPr>
              <w:pStyle w:val="Tpf"/>
              <w:rPr>
                <w:rFonts w:ascii="Segoe UI" w:hAnsi="Segoe UI" w:cs="Segoe UI"/>
                <w:color w:val="000000"/>
                <w:sz w:val="20"/>
              </w:rPr>
            </w:pPr>
            <w:r>
              <w:rPr>
                <w:rFonts w:ascii="Segoe UI" w:hAnsi="Segoe UI" w:cs="Segoe UI"/>
                <w:color w:val="000000"/>
                <w:sz w:val="20"/>
              </w:rPr>
              <w:lastRenderedPageBreak/>
              <w:t>12</w:t>
            </w:r>
          </w:p>
        </w:tc>
        <w:tc>
          <w:tcPr>
            <w:tcW w:w="1762" w:type="dxa"/>
          </w:tcPr>
          <w:p w14:paraId="37F91776" w14:textId="2B060FE3" w:rsidR="00362635" w:rsidRDefault="00362635" w:rsidP="00362635">
            <w:pPr>
              <w:pStyle w:val="Tpf"/>
              <w:rPr>
                <w:rFonts w:ascii="Segoe UI" w:hAnsi="Segoe UI" w:cs="Segoe UI"/>
                <w:color w:val="000000"/>
                <w:sz w:val="20"/>
              </w:rPr>
            </w:pPr>
            <w:r>
              <w:rPr>
                <w:rFonts w:ascii="Segoe UI" w:hAnsi="Segoe UI" w:cs="Segoe UI"/>
                <w:color w:val="000000"/>
                <w:sz w:val="20"/>
              </w:rPr>
              <w:t>Hybrid Transactional Analytical Processing (HTAP) with Azure Synapse Link</w:t>
            </w:r>
          </w:p>
        </w:tc>
        <w:tc>
          <w:tcPr>
            <w:tcW w:w="1737" w:type="dxa"/>
          </w:tcPr>
          <w:p w14:paraId="6A05CEA6" w14:textId="570F864B" w:rsidR="00362635" w:rsidRDefault="00362635" w:rsidP="00362635">
            <w:pPr>
              <w:rPr>
                <w:rFonts w:ascii="Segoe UI" w:hAnsi="Segoe UI" w:cs="Segoe UI"/>
                <w:color w:val="000000"/>
                <w:sz w:val="20"/>
                <w:szCs w:val="20"/>
                <w:shd w:val="clear" w:color="auto" w:fill="FFFFFF"/>
              </w:rPr>
            </w:pPr>
            <w:r w:rsidRPr="00362635">
              <w:rPr>
                <w:rFonts w:ascii="Segoe UI" w:hAnsi="Segoe UI" w:cs="Segoe UI"/>
                <w:color w:val="000000"/>
                <w:sz w:val="20"/>
                <w:szCs w:val="20"/>
                <w:shd w:val="clear" w:color="auto" w:fill="FFFFFF"/>
              </w:rPr>
              <w:t xml:space="preserve">In this </w:t>
            </w:r>
            <w:r>
              <w:rPr>
                <w:rFonts w:ascii="Segoe UI" w:hAnsi="Segoe UI" w:cs="Segoe UI"/>
                <w:color w:val="000000"/>
                <w:sz w:val="20"/>
                <w:szCs w:val="20"/>
                <w:shd w:val="clear" w:color="auto" w:fill="FFFFFF"/>
              </w:rPr>
              <w:t>module</w:t>
            </w:r>
            <w:r w:rsidRPr="00362635">
              <w:rPr>
                <w:rFonts w:ascii="Segoe UI" w:hAnsi="Segoe UI" w:cs="Segoe UI"/>
                <w:color w:val="000000"/>
                <w:sz w:val="20"/>
                <w:szCs w:val="20"/>
                <w:shd w:val="clear" w:color="auto" w:fill="FFFFFF"/>
              </w:rPr>
              <w:t xml:space="preserve">, </w:t>
            </w:r>
            <w:r>
              <w:rPr>
                <w:rFonts w:ascii="Segoe UI" w:hAnsi="Segoe UI" w:cs="Segoe UI"/>
                <w:color w:val="000000"/>
                <w:sz w:val="20"/>
                <w:szCs w:val="20"/>
                <w:shd w:val="clear" w:color="auto" w:fill="FFFFFF"/>
              </w:rPr>
              <w:t>students will learn</w:t>
            </w:r>
            <w:r w:rsidRPr="00362635">
              <w:rPr>
                <w:rFonts w:ascii="Segoe UI" w:hAnsi="Segoe UI" w:cs="Segoe UI"/>
                <w:color w:val="000000"/>
                <w:sz w:val="20"/>
                <w:szCs w:val="20"/>
                <w:shd w:val="clear" w:color="auto" w:fill="FFFFFF"/>
              </w:rPr>
              <w:t xml:space="preserve"> how Azure Synapse Link </w:t>
            </w:r>
            <w:r>
              <w:rPr>
                <w:rFonts w:ascii="Segoe UI" w:hAnsi="Segoe UI" w:cs="Segoe UI"/>
                <w:color w:val="000000"/>
                <w:sz w:val="20"/>
                <w:szCs w:val="20"/>
                <w:shd w:val="clear" w:color="auto" w:fill="FFFFFF"/>
              </w:rPr>
              <w:t>enables seamless</w:t>
            </w:r>
            <w:r w:rsidRPr="00362635">
              <w:rPr>
                <w:rFonts w:ascii="Segoe UI" w:hAnsi="Segoe UI" w:cs="Segoe UI"/>
                <w:color w:val="000000"/>
                <w:sz w:val="20"/>
                <w:szCs w:val="20"/>
                <w:shd w:val="clear" w:color="auto" w:fill="FFFFFF"/>
              </w:rPr>
              <w:t xml:space="preserve"> connect</w:t>
            </w:r>
            <w:r>
              <w:rPr>
                <w:rFonts w:ascii="Segoe UI" w:hAnsi="Segoe UI" w:cs="Segoe UI"/>
                <w:color w:val="000000"/>
                <w:sz w:val="20"/>
                <w:szCs w:val="20"/>
                <w:shd w:val="clear" w:color="auto" w:fill="FFFFFF"/>
              </w:rPr>
              <w:t>ivity of</w:t>
            </w:r>
            <w:r w:rsidRPr="00362635">
              <w:rPr>
                <w:rFonts w:ascii="Segoe UI" w:hAnsi="Segoe UI" w:cs="Segoe UI"/>
                <w:color w:val="000000"/>
                <w:sz w:val="20"/>
                <w:szCs w:val="20"/>
                <w:shd w:val="clear" w:color="auto" w:fill="FFFFFF"/>
              </w:rPr>
              <w:t xml:space="preserve"> an Azure Cosmos DB account to </w:t>
            </w:r>
            <w:r>
              <w:rPr>
                <w:rFonts w:ascii="Segoe UI" w:hAnsi="Segoe UI" w:cs="Segoe UI"/>
                <w:color w:val="000000"/>
                <w:sz w:val="20"/>
                <w:szCs w:val="20"/>
                <w:shd w:val="clear" w:color="auto" w:fill="FFFFFF"/>
              </w:rPr>
              <w:t>a</w:t>
            </w:r>
            <w:r w:rsidRPr="00362635">
              <w:rPr>
                <w:rFonts w:ascii="Segoe UI" w:hAnsi="Segoe UI" w:cs="Segoe UI"/>
                <w:color w:val="000000"/>
                <w:sz w:val="20"/>
                <w:szCs w:val="20"/>
                <w:shd w:val="clear" w:color="auto" w:fill="FFFFFF"/>
              </w:rPr>
              <w:t xml:space="preserve"> Synapse workspace. </w:t>
            </w:r>
            <w:r>
              <w:rPr>
                <w:rFonts w:ascii="Segoe UI" w:hAnsi="Segoe UI" w:cs="Segoe UI"/>
                <w:color w:val="000000"/>
                <w:sz w:val="20"/>
                <w:szCs w:val="20"/>
                <w:shd w:val="clear" w:color="auto" w:fill="FFFFFF"/>
              </w:rPr>
              <w:t xml:space="preserve">The student will </w:t>
            </w:r>
            <w:r>
              <w:rPr>
                <w:rFonts w:ascii="Segoe UI" w:hAnsi="Segoe UI" w:cs="Segoe UI"/>
                <w:color w:val="000000"/>
                <w:sz w:val="20"/>
                <w:szCs w:val="20"/>
                <w:shd w:val="clear" w:color="auto" w:fill="FFFFFF"/>
              </w:rPr>
              <w:lastRenderedPageBreak/>
              <w:t>understand</w:t>
            </w:r>
            <w:r w:rsidRPr="00362635">
              <w:rPr>
                <w:rFonts w:ascii="Segoe UI" w:hAnsi="Segoe UI" w:cs="Segoe UI"/>
                <w:color w:val="000000"/>
                <w:sz w:val="20"/>
                <w:szCs w:val="20"/>
                <w:shd w:val="clear" w:color="auto" w:fill="FFFFFF"/>
              </w:rPr>
              <w:t xml:space="preserve"> how to enable and configure Synapse link, then how to query the Azure Cosmos DB analytical store using Apache Spark and SQL Serverless.</w:t>
            </w:r>
          </w:p>
        </w:tc>
        <w:tc>
          <w:tcPr>
            <w:tcW w:w="2866" w:type="dxa"/>
          </w:tcPr>
          <w:p w14:paraId="5565B130" w14:textId="28EA6BBF" w:rsidR="00362635" w:rsidRDefault="00362635" w:rsidP="00362635">
            <w:pPr>
              <w:pStyle w:val="Tpf"/>
              <w:rPr>
                <w:rFonts w:ascii="Segoe UI" w:hAnsi="Segoe UI" w:cs="Segoe UI"/>
                <w:color w:val="000000"/>
                <w:sz w:val="20"/>
              </w:rPr>
            </w:pPr>
            <w:r w:rsidRPr="00E31D82">
              <w:rPr>
                <w:rFonts w:ascii="Segoe UI" w:hAnsi="Segoe UI" w:cs="Segoe UI"/>
                <w:color w:val="000000"/>
                <w:sz w:val="20"/>
              </w:rPr>
              <w:lastRenderedPageBreak/>
              <w:t>In this module</w:t>
            </w:r>
            <w:r>
              <w:rPr>
                <w:rFonts w:ascii="Segoe UI" w:hAnsi="Segoe UI" w:cs="Segoe UI"/>
                <w:color w:val="000000"/>
                <w:sz w:val="20"/>
              </w:rPr>
              <w:t>,</w:t>
            </w:r>
            <w:r w:rsidRPr="00E31D82">
              <w:rPr>
                <w:rFonts w:ascii="Segoe UI" w:hAnsi="Segoe UI" w:cs="Segoe UI"/>
                <w:color w:val="000000"/>
                <w:sz w:val="20"/>
              </w:rPr>
              <w:t xml:space="preserve"> the student will be able to:</w:t>
            </w:r>
          </w:p>
          <w:p w14:paraId="2BCF9F2C" w14:textId="77777777" w:rsidR="00362635" w:rsidRPr="00362635" w:rsidRDefault="00362635" w:rsidP="00362635">
            <w:pPr>
              <w:pStyle w:val="ListParagraph"/>
              <w:numPr>
                <w:ilvl w:val="0"/>
                <w:numId w:val="12"/>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t>Configure Azure Synapse Link with Azure Cosmos DB</w:t>
            </w:r>
          </w:p>
          <w:p w14:paraId="562F406D" w14:textId="77777777" w:rsidR="00362635" w:rsidRPr="00362635" w:rsidRDefault="00362635" w:rsidP="00362635">
            <w:pPr>
              <w:pStyle w:val="ListParagraph"/>
              <w:numPr>
                <w:ilvl w:val="0"/>
                <w:numId w:val="12"/>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t>Query Azure Cosmos DB with Apache Spark for Synapse Analytics</w:t>
            </w:r>
          </w:p>
          <w:p w14:paraId="7BD5ACC3" w14:textId="642A5080" w:rsidR="00362635" w:rsidRPr="00362635" w:rsidRDefault="00362635" w:rsidP="00362635">
            <w:pPr>
              <w:pStyle w:val="ListParagraph"/>
              <w:numPr>
                <w:ilvl w:val="0"/>
                <w:numId w:val="12"/>
              </w:numPr>
              <w:rPr>
                <w:rFonts w:ascii="Segoe UI" w:hAnsi="Segoe UI" w:cs="Segoe UI"/>
                <w:color w:val="000000"/>
                <w:sz w:val="20"/>
                <w:szCs w:val="20"/>
                <w:shd w:val="clear" w:color="auto" w:fill="FFFFFF"/>
              </w:rPr>
            </w:pPr>
            <w:r>
              <w:rPr>
                <w:rFonts w:ascii="Segoe UI" w:hAnsi="Segoe UI" w:cs="Segoe UI"/>
                <w:color w:val="000000"/>
                <w:sz w:val="20"/>
                <w:shd w:val="clear" w:color="auto" w:fill="FFFFFF"/>
              </w:rPr>
              <w:t xml:space="preserve">Query Azure Cosmos DB with serverless </w:t>
            </w:r>
            <w:r>
              <w:rPr>
                <w:rFonts w:ascii="Segoe UI" w:hAnsi="Segoe UI" w:cs="Segoe UI"/>
                <w:color w:val="000000"/>
                <w:sz w:val="20"/>
                <w:shd w:val="clear" w:color="auto" w:fill="FFFFFF"/>
              </w:rPr>
              <w:lastRenderedPageBreak/>
              <w:t>SQL pool for Azure Synapse Analytics</w:t>
            </w:r>
          </w:p>
        </w:tc>
        <w:tc>
          <w:tcPr>
            <w:tcW w:w="1226" w:type="dxa"/>
          </w:tcPr>
          <w:p w14:paraId="4F51BBB6" w14:textId="77777777" w:rsidR="00362635" w:rsidRDefault="00362635" w:rsidP="00362635">
            <w:pPr>
              <w:pStyle w:val="Tpf"/>
              <w:rPr>
                <w:rFonts w:ascii="Segoe UI" w:hAnsi="Segoe UI" w:cs="Segoe UI"/>
              </w:rPr>
            </w:pPr>
          </w:p>
        </w:tc>
        <w:tc>
          <w:tcPr>
            <w:tcW w:w="1355" w:type="dxa"/>
          </w:tcPr>
          <w:p w14:paraId="0D9B0D29" w14:textId="77777777" w:rsidR="00362635" w:rsidRDefault="00362635" w:rsidP="00362635">
            <w:pPr>
              <w:pStyle w:val="Tpf"/>
              <w:rPr>
                <w:rFonts w:ascii="Segoe UI" w:hAnsi="Segoe UI" w:cs="Segoe UI"/>
                <w:color w:val="000000"/>
                <w:sz w:val="20"/>
              </w:rPr>
            </w:pPr>
          </w:p>
        </w:tc>
      </w:tr>
      <w:tr w:rsidR="00362635" w:rsidRPr="00E31D82" w14:paraId="1A2DEF92" w14:textId="77777777" w:rsidTr="00362635">
        <w:tc>
          <w:tcPr>
            <w:tcW w:w="654" w:type="dxa"/>
          </w:tcPr>
          <w:p w14:paraId="62E1AC36" w14:textId="09827A99" w:rsidR="00362635" w:rsidRPr="005C5FEE" w:rsidRDefault="00362635" w:rsidP="00362635">
            <w:pPr>
              <w:pStyle w:val="Tpf"/>
              <w:rPr>
                <w:rFonts w:ascii="Segoe UI" w:hAnsi="Segoe UI" w:cs="Segoe UI"/>
                <w:color w:val="000000"/>
                <w:sz w:val="20"/>
                <w:highlight w:val="green"/>
              </w:rPr>
            </w:pPr>
            <w:r w:rsidRPr="005C5FEE">
              <w:rPr>
                <w:rFonts w:ascii="Segoe UI" w:hAnsi="Segoe UI" w:cs="Segoe UI"/>
                <w:color w:val="000000"/>
                <w:sz w:val="20"/>
                <w:highlight w:val="green"/>
              </w:rPr>
              <w:t>13</w:t>
            </w:r>
          </w:p>
        </w:tc>
        <w:tc>
          <w:tcPr>
            <w:tcW w:w="1762" w:type="dxa"/>
          </w:tcPr>
          <w:p w14:paraId="500F178B" w14:textId="57F5E980" w:rsidR="00362635" w:rsidRPr="00E31D82" w:rsidRDefault="00362635" w:rsidP="00362635">
            <w:pPr>
              <w:pStyle w:val="Tpf"/>
              <w:rPr>
                <w:rFonts w:ascii="Segoe UI" w:hAnsi="Segoe UI" w:cs="Segoe UI"/>
                <w:color w:val="000000"/>
                <w:sz w:val="20"/>
              </w:rPr>
            </w:pPr>
            <w:r>
              <w:rPr>
                <w:rFonts w:ascii="Segoe UI" w:hAnsi="Segoe UI" w:cs="Segoe UI"/>
                <w:color w:val="000000"/>
                <w:sz w:val="20"/>
              </w:rPr>
              <w:t>End-to-end security with Azure Synapse Analytics</w:t>
            </w:r>
          </w:p>
        </w:tc>
        <w:tc>
          <w:tcPr>
            <w:tcW w:w="1737" w:type="dxa"/>
          </w:tcPr>
          <w:p w14:paraId="069878B3" w14:textId="6A383B91" w:rsidR="00362635" w:rsidRPr="0010655E" w:rsidRDefault="00362635" w:rsidP="00362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In this module, students will l</w:t>
            </w:r>
            <w:r w:rsidRPr="00D1752D">
              <w:rPr>
                <w:rFonts w:ascii="Segoe UI" w:hAnsi="Segoe UI" w:cs="Segoe UI"/>
                <w:color w:val="000000"/>
                <w:sz w:val="20"/>
                <w:szCs w:val="20"/>
                <w:shd w:val="clear" w:color="auto" w:fill="FFFFFF"/>
              </w:rPr>
              <w:t xml:space="preserve">earn </w:t>
            </w:r>
            <w:r>
              <w:rPr>
                <w:rFonts w:ascii="Segoe UI" w:hAnsi="Segoe UI" w:cs="Segoe UI"/>
                <w:color w:val="000000"/>
                <w:sz w:val="20"/>
                <w:szCs w:val="20"/>
                <w:shd w:val="clear" w:color="auto" w:fill="FFFFFF"/>
              </w:rPr>
              <w:t>how to secure a Synapse Analytics workspace and its supporting infrastructure. The student will observe the SQL Active Directory Admin, manage IP firewall rules, manage secrets with Azure Key Vault and access those secrets through a Key Vault linked service and pipeline activities. The student will understand how to implement column-level security, row-level security, and dynamic data masking when using dedicated SQL pools.</w:t>
            </w:r>
          </w:p>
        </w:tc>
        <w:tc>
          <w:tcPr>
            <w:tcW w:w="2866" w:type="dxa"/>
          </w:tcPr>
          <w:p w14:paraId="61FC7D90" w14:textId="77777777" w:rsidR="00362635" w:rsidRDefault="00362635" w:rsidP="00362635">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5F7AF515" w14:textId="5C69B1AB" w:rsidR="00362635" w:rsidRPr="00C75C30" w:rsidRDefault="00362635" w:rsidP="00362635">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supporting infrastructure</w:t>
            </w:r>
          </w:p>
          <w:p w14:paraId="0B191C0C" w14:textId="14B8BE39" w:rsidR="00362635" w:rsidRPr="00C75C30" w:rsidRDefault="00362635" w:rsidP="00362635">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the Azure Synapse Analytics workspace and managed services</w:t>
            </w:r>
          </w:p>
          <w:p w14:paraId="225B1FC7" w14:textId="08521997" w:rsidR="00362635" w:rsidRPr="000F53ED" w:rsidRDefault="00362635" w:rsidP="00362635">
            <w:pPr>
              <w:pStyle w:val="ListParagraph"/>
              <w:numPr>
                <w:ilvl w:val="0"/>
                <w:numId w:val="12"/>
              </w:numPr>
              <w:rPr>
                <w:rFonts w:ascii="Segoe UI" w:hAnsi="Segoe UI" w:cs="Segoe UI"/>
                <w:color w:val="000000"/>
                <w:sz w:val="20"/>
                <w:szCs w:val="20"/>
                <w:shd w:val="clear" w:color="auto" w:fill="FFFFFF"/>
              </w:rPr>
            </w:pPr>
            <w:r w:rsidRPr="00C75C30">
              <w:rPr>
                <w:rFonts w:ascii="Segoe UI" w:hAnsi="Segoe UI" w:cs="Segoe UI"/>
                <w:color w:val="000000"/>
                <w:sz w:val="20"/>
                <w:szCs w:val="20"/>
                <w:shd w:val="clear" w:color="auto" w:fill="FFFFFF"/>
              </w:rPr>
              <w:t>Secur</w:t>
            </w:r>
            <w:r>
              <w:rPr>
                <w:rFonts w:ascii="Segoe UI" w:hAnsi="Segoe UI" w:cs="Segoe UI"/>
                <w:color w:val="000000"/>
                <w:sz w:val="20"/>
                <w:szCs w:val="20"/>
                <w:shd w:val="clear" w:color="auto" w:fill="FFFFFF"/>
              </w:rPr>
              <w:t>e</w:t>
            </w:r>
            <w:r w:rsidRPr="00C75C30">
              <w:rPr>
                <w:rFonts w:ascii="Segoe UI" w:hAnsi="Segoe UI" w:cs="Segoe UI"/>
                <w:color w:val="000000"/>
                <w:sz w:val="20"/>
                <w:szCs w:val="20"/>
                <w:shd w:val="clear" w:color="auto" w:fill="FFFFFF"/>
              </w:rPr>
              <w:t xml:space="preserve"> Azure Synapse Analytics workspace data</w:t>
            </w:r>
          </w:p>
        </w:tc>
        <w:tc>
          <w:tcPr>
            <w:tcW w:w="1226" w:type="dxa"/>
          </w:tcPr>
          <w:p w14:paraId="1CDEEA57" w14:textId="124A51F8" w:rsidR="00362635" w:rsidRPr="00E31D82" w:rsidRDefault="00362635" w:rsidP="00362635">
            <w:pPr>
              <w:pStyle w:val="Tpf"/>
              <w:rPr>
                <w:rFonts w:ascii="Segoe UI" w:hAnsi="Segoe UI" w:cs="Segoe UI"/>
                <w:color w:val="000000"/>
                <w:sz w:val="20"/>
              </w:rPr>
            </w:pPr>
            <w:r>
              <w:rPr>
                <w:rFonts w:ascii="Segoe UI" w:hAnsi="Segoe UI" w:cs="Segoe UI"/>
              </w:rPr>
              <w:t>N/A</w:t>
            </w:r>
          </w:p>
        </w:tc>
        <w:tc>
          <w:tcPr>
            <w:tcW w:w="1355" w:type="dxa"/>
          </w:tcPr>
          <w:p w14:paraId="653E8636"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3.1 Design security for data policies and standards</w:t>
            </w:r>
          </w:p>
          <w:p w14:paraId="2AAFBDA7" w14:textId="77777777" w:rsidR="00362635" w:rsidRPr="00E31D82" w:rsidRDefault="00362635" w:rsidP="00362635">
            <w:pPr>
              <w:pStyle w:val="Tpf"/>
              <w:rPr>
                <w:rFonts w:ascii="Segoe UI" w:hAnsi="Segoe UI" w:cs="Segoe UI"/>
                <w:color w:val="000000"/>
                <w:sz w:val="20"/>
              </w:rPr>
            </w:pPr>
            <w:r>
              <w:rPr>
                <w:rFonts w:ascii="Segoe UI" w:hAnsi="Segoe UI" w:cs="Segoe UI"/>
                <w:color w:val="000000"/>
                <w:sz w:val="20"/>
              </w:rPr>
              <w:t>3.2 Implement data security</w:t>
            </w:r>
          </w:p>
          <w:p w14:paraId="2ED0C54D" w14:textId="5D7D6317" w:rsidR="00362635" w:rsidRPr="00E31D82" w:rsidRDefault="00362635" w:rsidP="00362635">
            <w:pPr>
              <w:pStyle w:val="Tpf"/>
              <w:rPr>
                <w:rFonts w:ascii="Segoe UI" w:hAnsi="Segoe UI" w:cs="Segoe UI"/>
                <w:color w:val="000000"/>
                <w:sz w:val="20"/>
              </w:rPr>
            </w:pPr>
          </w:p>
        </w:tc>
      </w:tr>
      <w:tr w:rsidR="00362635" w:rsidRPr="00E31D82" w14:paraId="5CE8B5F3" w14:textId="77777777" w:rsidTr="00362635">
        <w:tc>
          <w:tcPr>
            <w:tcW w:w="654" w:type="dxa"/>
          </w:tcPr>
          <w:p w14:paraId="6F4C6A49" w14:textId="10ACCC2B" w:rsidR="00362635" w:rsidRPr="00E31D82" w:rsidRDefault="00362635" w:rsidP="00362635">
            <w:pPr>
              <w:pStyle w:val="Tpf"/>
              <w:rPr>
                <w:rFonts w:ascii="Segoe UI" w:hAnsi="Segoe UI" w:cs="Segoe UI"/>
                <w:color w:val="000000"/>
                <w:sz w:val="20"/>
              </w:rPr>
            </w:pPr>
            <w:r>
              <w:rPr>
                <w:rFonts w:ascii="Segoe UI" w:hAnsi="Segoe UI" w:cs="Segoe UI"/>
                <w:color w:val="000000"/>
                <w:sz w:val="20"/>
              </w:rPr>
              <w:lastRenderedPageBreak/>
              <w:t>14</w:t>
            </w:r>
          </w:p>
        </w:tc>
        <w:tc>
          <w:tcPr>
            <w:tcW w:w="1762" w:type="dxa"/>
          </w:tcPr>
          <w:p w14:paraId="1F87F3B5" w14:textId="3B4C9FEF" w:rsidR="00362635" w:rsidRPr="00E31D82" w:rsidRDefault="00362635" w:rsidP="00362635">
            <w:pPr>
              <w:pStyle w:val="Tpf"/>
              <w:rPr>
                <w:rFonts w:ascii="Segoe UI" w:hAnsi="Segoe UI" w:cs="Segoe UI"/>
                <w:color w:val="000000"/>
                <w:sz w:val="20"/>
              </w:rPr>
            </w:pPr>
            <w:r>
              <w:rPr>
                <w:rFonts w:ascii="Segoe UI" w:hAnsi="Segoe UI" w:cs="Segoe UI"/>
                <w:color w:val="000000"/>
                <w:sz w:val="20"/>
              </w:rPr>
              <w:t>Real-time Stream Processing with Stream Analytics</w:t>
            </w:r>
          </w:p>
        </w:tc>
        <w:tc>
          <w:tcPr>
            <w:tcW w:w="1737" w:type="dxa"/>
          </w:tcPr>
          <w:p w14:paraId="61965FD7" w14:textId="119BBDC7" w:rsidR="00362635" w:rsidRPr="00681D87" w:rsidRDefault="00362635" w:rsidP="00362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how </w:t>
            </w:r>
            <w:r>
              <w:rPr>
                <w:rFonts w:ascii="Segoe UI" w:hAnsi="Segoe UI" w:cs="Segoe UI"/>
                <w:color w:val="000000"/>
                <w:sz w:val="20"/>
                <w:szCs w:val="20"/>
                <w:shd w:val="clear" w:color="auto" w:fill="FFFFFF"/>
              </w:rPr>
              <w:t>to process streaming data with Azure Stream Analytics. The student will ingest vehicle telemetry data into Event Hubs, then process that data in real time, using various windowing functions in Azure Stream Analytics. They will output the data to Azure Synapse Analytics. Finally, the student will learn how to scale the Stream Analytics job to increase throughput.</w:t>
            </w:r>
          </w:p>
        </w:tc>
        <w:tc>
          <w:tcPr>
            <w:tcW w:w="2866" w:type="dxa"/>
          </w:tcPr>
          <w:p w14:paraId="38D22A2A" w14:textId="77777777" w:rsidR="00362635" w:rsidRDefault="00362635" w:rsidP="00362635">
            <w:pPr>
              <w:pStyle w:val="Tpf"/>
              <w:rPr>
                <w:rFonts w:ascii="Segoe UI" w:hAnsi="Segoe UI" w:cs="Segoe UI"/>
                <w:color w:val="000000"/>
                <w:sz w:val="20"/>
              </w:rPr>
            </w:pPr>
            <w:r w:rsidRPr="00E31D82">
              <w:rPr>
                <w:rFonts w:ascii="Segoe UI" w:hAnsi="Segoe UI" w:cs="Segoe UI"/>
                <w:color w:val="000000"/>
                <w:sz w:val="20"/>
              </w:rPr>
              <w:t>In this module the student will be able to:</w:t>
            </w:r>
          </w:p>
          <w:p w14:paraId="04C3DCBB" w14:textId="3CF0897A" w:rsidR="00362635" w:rsidRDefault="00362635" w:rsidP="0036263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to process real-time data from Event Hubs</w:t>
            </w:r>
          </w:p>
          <w:p w14:paraId="4ADD51B1" w14:textId="77777777" w:rsidR="00362635" w:rsidRDefault="00362635" w:rsidP="0036263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Use Stream Analytics windowing functions to build aggregates and output to Synapse Analytics</w:t>
            </w:r>
          </w:p>
          <w:p w14:paraId="234B78F3" w14:textId="1AD3C0B7" w:rsidR="00362635" w:rsidRDefault="00362635" w:rsidP="0036263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Scale the Azure Stream Analytics job to increase throughput through partitioning</w:t>
            </w:r>
          </w:p>
          <w:p w14:paraId="60E7958B" w14:textId="0814AD49" w:rsidR="00362635" w:rsidRPr="00E31D82" w:rsidRDefault="00362635" w:rsidP="00362635">
            <w:pPr>
              <w:pStyle w:val="ListParagraph"/>
              <w:numPr>
                <w:ilvl w:val="0"/>
                <w:numId w:val="3"/>
              </w:numPr>
              <w:spacing w:after="0" w:line="240" w:lineRule="auto"/>
              <w:rPr>
                <w:rFonts w:ascii="Segoe UI" w:eastAsia="Times New Roman" w:hAnsi="Segoe UI" w:cs="Segoe UI"/>
                <w:color w:val="000000"/>
                <w:sz w:val="20"/>
                <w:szCs w:val="20"/>
              </w:rPr>
            </w:pPr>
            <w:r>
              <w:rPr>
                <w:rFonts w:ascii="Segoe UI" w:eastAsia="Times New Roman" w:hAnsi="Segoe UI" w:cs="Segoe UI"/>
                <w:color w:val="000000"/>
                <w:sz w:val="20"/>
                <w:szCs w:val="20"/>
              </w:rPr>
              <w:t>Repartition the stream input to optimize parallelization</w:t>
            </w:r>
          </w:p>
        </w:tc>
        <w:tc>
          <w:tcPr>
            <w:tcW w:w="1226" w:type="dxa"/>
          </w:tcPr>
          <w:p w14:paraId="2F60D88D" w14:textId="22CB2689" w:rsidR="00362635" w:rsidRPr="00E31D82" w:rsidRDefault="00362635" w:rsidP="00362635">
            <w:pPr>
              <w:pStyle w:val="Tpf"/>
              <w:rPr>
                <w:rFonts w:ascii="Segoe UI" w:hAnsi="Segoe UI" w:cs="Segoe UI"/>
                <w:color w:val="FF0000"/>
                <w:sz w:val="20"/>
              </w:rPr>
            </w:pPr>
            <w:r>
              <w:rPr>
                <w:rFonts w:ascii="Segoe UI" w:hAnsi="Segoe UI" w:cs="Segoe UI"/>
              </w:rPr>
              <w:t>N/A</w:t>
            </w:r>
          </w:p>
        </w:tc>
        <w:tc>
          <w:tcPr>
            <w:tcW w:w="1355" w:type="dxa"/>
          </w:tcPr>
          <w:p w14:paraId="22426F3D"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2.1 Ingest and transform data</w:t>
            </w:r>
          </w:p>
          <w:p w14:paraId="31607802" w14:textId="3B49FEBD" w:rsidR="00362635" w:rsidRPr="00E31D82" w:rsidRDefault="00362635" w:rsidP="00362635">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362635" w:rsidRPr="00E31D82" w14:paraId="61BA2D7A" w14:textId="77777777" w:rsidTr="00362635">
        <w:tc>
          <w:tcPr>
            <w:tcW w:w="654" w:type="dxa"/>
          </w:tcPr>
          <w:p w14:paraId="07795684" w14:textId="2A7A0356" w:rsidR="00362635" w:rsidRDefault="00362635" w:rsidP="00362635">
            <w:pPr>
              <w:pStyle w:val="Tpf"/>
              <w:rPr>
                <w:rFonts w:ascii="Segoe UI" w:hAnsi="Segoe UI" w:cs="Segoe UI"/>
                <w:color w:val="000000"/>
                <w:sz w:val="20"/>
              </w:rPr>
            </w:pPr>
            <w:r w:rsidRPr="00B304C3">
              <w:rPr>
                <w:rFonts w:ascii="Segoe UI" w:hAnsi="Segoe UI" w:cs="Segoe UI"/>
                <w:color w:val="000000"/>
                <w:sz w:val="20"/>
                <w:highlight w:val="green"/>
              </w:rPr>
              <w:t>15</w:t>
            </w:r>
          </w:p>
        </w:tc>
        <w:tc>
          <w:tcPr>
            <w:tcW w:w="1762" w:type="dxa"/>
          </w:tcPr>
          <w:p w14:paraId="54F8BE86" w14:textId="5F06D69F" w:rsidR="00362635" w:rsidRDefault="00362635" w:rsidP="00362635">
            <w:pPr>
              <w:pStyle w:val="Tpf"/>
              <w:rPr>
                <w:rFonts w:ascii="Segoe UI" w:hAnsi="Segoe UI" w:cs="Segoe UI"/>
                <w:color w:val="000000"/>
                <w:sz w:val="20"/>
              </w:rPr>
            </w:pPr>
            <w:r>
              <w:rPr>
                <w:rFonts w:ascii="Segoe UI" w:hAnsi="Segoe UI" w:cs="Segoe UI"/>
                <w:color w:val="000000"/>
                <w:sz w:val="20"/>
              </w:rPr>
              <w:t>Creating a Stream Processing Solution with Event Hubs and Azure Databricks</w:t>
            </w:r>
          </w:p>
        </w:tc>
        <w:tc>
          <w:tcPr>
            <w:tcW w:w="1737" w:type="dxa"/>
          </w:tcPr>
          <w:p w14:paraId="65B1F9D6" w14:textId="51F63739" w:rsidR="00362635" w:rsidRDefault="00362635" w:rsidP="00362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learn how to ingest and process streaming data at scale with Event Hubs and Spark Structured Streaming in Azure Databricks. The student will </w:t>
            </w:r>
            <w:r w:rsidRPr="00EE119B">
              <w:rPr>
                <w:rFonts w:ascii="Segoe UI" w:hAnsi="Segoe UI" w:cs="Segoe UI"/>
                <w:color w:val="000000"/>
                <w:sz w:val="20"/>
                <w:szCs w:val="20"/>
                <w:shd w:val="clear" w:color="auto" w:fill="FFFFFF"/>
              </w:rPr>
              <w:t xml:space="preserve">Learn the key features and </w:t>
            </w:r>
            <w:r w:rsidRPr="00EE119B">
              <w:rPr>
                <w:rFonts w:ascii="Segoe UI" w:hAnsi="Segoe UI" w:cs="Segoe UI"/>
                <w:color w:val="000000"/>
                <w:sz w:val="20"/>
                <w:szCs w:val="20"/>
                <w:shd w:val="clear" w:color="auto" w:fill="FFFFFF"/>
              </w:rPr>
              <w:lastRenderedPageBreak/>
              <w:t>uses of Structured Streaming.</w:t>
            </w:r>
            <w:r>
              <w:rPr>
                <w:rFonts w:ascii="Segoe UI" w:hAnsi="Segoe UI" w:cs="Segoe UI"/>
                <w:color w:val="000000"/>
                <w:sz w:val="20"/>
                <w:szCs w:val="20"/>
                <w:shd w:val="clear" w:color="auto" w:fill="FFFFFF"/>
              </w:rPr>
              <w:t xml:space="preserve"> The student will implement </w:t>
            </w:r>
            <w:r w:rsidRPr="00EE119B">
              <w:rPr>
                <w:rFonts w:ascii="Segoe UI" w:hAnsi="Segoe UI" w:cs="Segoe UI"/>
                <w:color w:val="000000"/>
                <w:sz w:val="20"/>
                <w:szCs w:val="20"/>
                <w:shd w:val="clear" w:color="auto" w:fill="FFFFFF"/>
              </w:rPr>
              <w:t>sliding windows to aggregate over chunks of data</w:t>
            </w:r>
            <w:r>
              <w:rPr>
                <w:rFonts w:ascii="Segoe UI" w:hAnsi="Segoe UI" w:cs="Segoe UI"/>
                <w:color w:val="000000"/>
                <w:sz w:val="20"/>
                <w:szCs w:val="20"/>
                <w:shd w:val="clear" w:color="auto" w:fill="FFFFFF"/>
              </w:rPr>
              <w:t xml:space="preserve"> and a</w:t>
            </w:r>
            <w:r w:rsidRPr="00EE119B">
              <w:rPr>
                <w:rFonts w:ascii="Segoe UI" w:hAnsi="Segoe UI" w:cs="Segoe UI"/>
                <w:color w:val="000000"/>
                <w:sz w:val="20"/>
                <w:szCs w:val="20"/>
                <w:shd w:val="clear" w:color="auto" w:fill="FFFFFF"/>
              </w:rPr>
              <w:t xml:space="preserve">pply watermarking to </w:t>
            </w:r>
            <w:r>
              <w:rPr>
                <w:rFonts w:ascii="Segoe UI" w:hAnsi="Segoe UI" w:cs="Segoe UI"/>
                <w:color w:val="000000"/>
                <w:sz w:val="20"/>
                <w:szCs w:val="20"/>
                <w:shd w:val="clear" w:color="auto" w:fill="FFFFFF"/>
              </w:rPr>
              <w:t>remove stale data. Finally, the student will connect</w:t>
            </w:r>
            <w:r w:rsidRPr="00EE119B">
              <w:rPr>
                <w:rFonts w:ascii="Segoe UI" w:hAnsi="Segoe UI" w:cs="Segoe UI"/>
                <w:color w:val="000000"/>
                <w:sz w:val="20"/>
                <w:szCs w:val="20"/>
                <w:shd w:val="clear" w:color="auto" w:fill="FFFFFF"/>
              </w:rPr>
              <w:t xml:space="preserve"> to Event Hubs </w:t>
            </w:r>
            <w:r>
              <w:rPr>
                <w:rFonts w:ascii="Segoe UI" w:hAnsi="Segoe UI" w:cs="Segoe UI"/>
                <w:color w:val="000000"/>
                <w:sz w:val="20"/>
                <w:szCs w:val="20"/>
                <w:shd w:val="clear" w:color="auto" w:fill="FFFFFF"/>
              </w:rPr>
              <w:t xml:space="preserve">to </w:t>
            </w:r>
            <w:r w:rsidRPr="00EE119B">
              <w:rPr>
                <w:rFonts w:ascii="Segoe UI" w:hAnsi="Segoe UI" w:cs="Segoe UI"/>
                <w:color w:val="000000"/>
                <w:sz w:val="20"/>
                <w:szCs w:val="20"/>
                <w:shd w:val="clear" w:color="auto" w:fill="FFFFFF"/>
              </w:rPr>
              <w:t>read and write streams.</w:t>
            </w:r>
          </w:p>
        </w:tc>
        <w:tc>
          <w:tcPr>
            <w:tcW w:w="2866" w:type="dxa"/>
          </w:tcPr>
          <w:p w14:paraId="75B1032F" w14:textId="77777777" w:rsidR="00362635" w:rsidRDefault="00362635" w:rsidP="00362635">
            <w:pPr>
              <w:pStyle w:val="Tpf"/>
              <w:rPr>
                <w:rFonts w:ascii="Segoe UI" w:hAnsi="Segoe UI" w:cs="Segoe UI"/>
                <w:color w:val="000000"/>
                <w:sz w:val="20"/>
              </w:rPr>
            </w:pPr>
            <w:r>
              <w:rPr>
                <w:rFonts w:ascii="Segoe UI" w:hAnsi="Segoe UI" w:cs="Segoe UI"/>
                <w:color w:val="000000"/>
                <w:sz w:val="20"/>
              </w:rPr>
              <w:lastRenderedPageBreak/>
              <w:t>In this module the student will be able to:</w:t>
            </w:r>
          </w:p>
          <w:p w14:paraId="3652BADF" w14:textId="2BD1C380" w:rsidR="00362635" w:rsidRPr="00EE119B" w:rsidRDefault="00362635" w:rsidP="00362635">
            <w:pPr>
              <w:pStyle w:val="Tpf"/>
              <w:numPr>
                <w:ilvl w:val="0"/>
                <w:numId w:val="42"/>
              </w:numPr>
              <w:rPr>
                <w:rFonts w:ascii="Segoe UI" w:hAnsi="Segoe UI" w:cs="Segoe UI"/>
                <w:color w:val="000000"/>
                <w:sz w:val="20"/>
              </w:rPr>
            </w:pPr>
            <w:r>
              <w:rPr>
                <w:rFonts w:ascii="Segoe UI" w:hAnsi="Segoe UI" w:cs="Segoe UI"/>
                <w:color w:val="000000"/>
                <w:sz w:val="20"/>
              </w:rPr>
              <w:t>Know</w:t>
            </w:r>
            <w:r w:rsidRPr="00EE119B">
              <w:rPr>
                <w:rFonts w:ascii="Segoe UI" w:hAnsi="Segoe UI" w:cs="Segoe UI"/>
                <w:color w:val="000000"/>
                <w:sz w:val="20"/>
              </w:rPr>
              <w:t xml:space="preserve"> the key features and uses of Structured Streaming</w:t>
            </w:r>
          </w:p>
          <w:p w14:paraId="1ED7C026" w14:textId="2945C232" w:rsidR="00362635" w:rsidRPr="00EE119B" w:rsidRDefault="00362635" w:rsidP="00362635">
            <w:pPr>
              <w:pStyle w:val="Tpf"/>
              <w:numPr>
                <w:ilvl w:val="0"/>
                <w:numId w:val="42"/>
              </w:numPr>
              <w:rPr>
                <w:rFonts w:ascii="Segoe UI" w:hAnsi="Segoe UI" w:cs="Segoe UI"/>
                <w:color w:val="000000"/>
                <w:sz w:val="20"/>
              </w:rPr>
            </w:pPr>
            <w:r w:rsidRPr="00EE119B">
              <w:rPr>
                <w:rFonts w:ascii="Segoe UI" w:hAnsi="Segoe UI" w:cs="Segoe UI"/>
                <w:color w:val="000000"/>
                <w:sz w:val="20"/>
              </w:rPr>
              <w:t>Stream data from a file and write it out to a distributed file system</w:t>
            </w:r>
          </w:p>
          <w:p w14:paraId="55F3420D" w14:textId="7437B095" w:rsidR="00362635" w:rsidRPr="00EE119B" w:rsidRDefault="00362635" w:rsidP="00362635">
            <w:pPr>
              <w:pStyle w:val="Tpf"/>
              <w:numPr>
                <w:ilvl w:val="0"/>
                <w:numId w:val="42"/>
              </w:numPr>
              <w:rPr>
                <w:rFonts w:ascii="Segoe UI" w:hAnsi="Segoe UI" w:cs="Segoe UI"/>
                <w:color w:val="000000"/>
                <w:sz w:val="20"/>
              </w:rPr>
            </w:pPr>
            <w:r w:rsidRPr="00EE119B">
              <w:rPr>
                <w:rFonts w:ascii="Segoe UI" w:hAnsi="Segoe UI" w:cs="Segoe UI"/>
                <w:color w:val="000000"/>
                <w:sz w:val="20"/>
              </w:rPr>
              <w:t>Use sliding windows to aggregate over chunks of data rather than all data</w:t>
            </w:r>
          </w:p>
          <w:p w14:paraId="7039DB2A" w14:textId="20025AF9" w:rsidR="00362635" w:rsidRPr="00EE119B" w:rsidRDefault="00362635" w:rsidP="00362635">
            <w:pPr>
              <w:pStyle w:val="Tpf"/>
              <w:numPr>
                <w:ilvl w:val="0"/>
                <w:numId w:val="42"/>
              </w:numPr>
              <w:rPr>
                <w:rFonts w:ascii="Segoe UI" w:hAnsi="Segoe UI" w:cs="Segoe UI"/>
                <w:color w:val="000000"/>
                <w:sz w:val="20"/>
              </w:rPr>
            </w:pPr>
            <w:r w:rsidRPr="00EE119B">
              <w:rPr>
                <w:rFonts w:ascii="Segoe UI" w:hAnsi="Segoe UI" w:cs="Segoe UI"/>
                <w:color w:val="000000"/>
                <w:sz w:val="20"/>
              </w:rPr>
              <w:t xml:space="preserve">Apply watermarking to </w:t>
            </w:r>
            <w:r>
              <w:rPr>
                <w:rFonts w:ascii="Segoe UI" w:hAnsi="Segoe UI" w:cs="Segoe UI"/>
                <w:color w:val="000000"/>
                <w:sz w:val="20"/>
              </w:rPr>
              <w:t xml:space="preserve">remove </w:t>
            </w:r>
            <w:r w:rsidRPr="00EE119B">
              <w:rPr>
                <w:rFonts w:ascii="Segoe UI" w:hAnsi="Segoe UI" w:cs="Segoe UI"/>
                <w:color w:val="000000"/>
                <w:sz w:val="20"/>
              </w:rPr>
              <w:t>stale data</w:t>
            </w:r>
          </w:p>
          <w:p w14:paraId="77CA7ACE" w14:textId="1568D136" w:rsidR="00362635" w:rsidRPr="00E31D82" w:rsidRDefault="00362635" w:rsidP="00362635">
            <w:pPr>
              <w:pStyle w:val="Tpf"/>
              <w:numPr>
                <w:ilvl w:val="0"/>
                <w:numId w:val="42"/>
              </w:numPr>
              <w:rPr>
                <w:rFonts w:ascii="Segoe UI" w:hAnsi="Segoe UI" w:cs="Segoe UI"/>
                <w:color w:val="000000"/>
                <w:sz w:val="20"/>
              </w:rPr>
            </w:pPr>
            <w:r w:rsidRPr="00EE119B">
              <w:rPr>
                <w:rFonts w:ascii="Segoe UI" w:hAnsi="Segoe UI" w:cs="Segoe UI"/>
                <w:color w:val="000000"/>
                <w:sz w:val="20"/>
              </w:rPr>
              <w:t>Connect to Event Hubs read and write streams</w:t>
            </w:r>
          </w:p>
        </w:tc>
        <w:tc>
          <w:tcPr>
            <w:tcW w:w="1226" w:type="dxa"/>
          </w:tcPr>
          <w:p w14:paraId="2DD6188A" w14:textId="77777777" w:rsidR="00362635" w:rsidRDefault="00362635" w:rsidP="00362635">
            <w:pPr>
              <w:pStyle w:val="Tpf"/>
              <w:rPr>
                <w:rFonts w:ascii="Segoe UI" w:hAnsi="Segoe UI" w:cs="Segoe UI"/>
              </w:rPr>
            </w:pPr>
          </w:p>
        </w:tc>
        <w:tc>
          <w:tcPr>
            <w:tcW w:w="1355" w:type="dxa"/>
          </w:tcPr>
          <w:p w14:paraId="67DA8B26"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2.1 Ingest and transform data</w:t>
            </w:r>
          </w:p>
          <w:p w14:paraId="09782899" w14:textId="46191A01" w:rsidR="00362635" w:rsidRDefault="00362635" w:rsidP="00362635">
            <w:pPr>
              <w:pStyle w:val="Tpf"/>
              <w:rPr>
                <w:rFonts w:ascii="Segoe UI" w:hAnsi="Segoe UI" w:cs="Segoe UI"/>
                <w:color w:val="000000"/>
                <w:sz w:val="20"/>
              </w:rPr>
            </w:pPr>
            <w:r>
              <w:rPr>
                <w:rFonts w:ascii="Segoe UI" w:hAnsi="Segoe UI" w:cs="Segoe UI"/>
                <w:color w:val="000000"/>
                <w:sz w:val="20"/>
              </w:rPr>
              <w:t>2.3 Design and develop a stream processing solution</w:t>
            </w:r>
          </w:p>
        </w:tc>
      </w:tr>
      <w:tr w:rsidR="00362635" w:rsidRPr="00E31D82" w14:paraId="751D74FA" w14:textId="77777777" w:rsidTr="00362635">
        <w:tc>
          <w:tcPr>
            <w:tcW w:w="654" w:type="dxa"/>
          </w:tcPr>
          <w:p w14:paraId="736285C1" w14:textId="6F10CB98" w:rsidR="00362635" w:rsidRDefault="00362635" w:rsidP="00362635">
            <w:pPr>
              <w:pStyle w:val="Tpf"/>
              <w:rPr>
                <w:rFonts w:ascii="Segoe UI" w:hAnsi="Segoe UI" w:cs="Segoe UI"/>
                <w:color w:val="000000"/>
                <w:sz w:val="20"/>
              </w:rPr>
            </w:pPr>
            <w:r w:rsidRPr="00FA5EFC">
              <w:rPr>
                <w:rFonts w:ascii="Segoe UI" w:hAnsi="Segoe UI" w:cs="Segoe UI"/>
                <w:color w:val="000000"/>
                <w:sz w:val="20"/>
                <w:highlight w:val="green"/>
              </w:rPr>
              <w:t>16</w:t>
            </w:r>
          </w:p>
        </w:tc>
        <w:tc>
          <w:tcPr>
            <w:tcW w:w="1762" w:type="dxa"/>
          </w:tcPr>
          <w:p w14:paraId="25B238D2" w14:textId="6ED4059B" w:rsidR="00362635" w:rsidRDefault="00362635" w:rsidP="00362635">
            <w:pPr>
              <w:pStyle w:val="Tpf"/>
              <w:rPr>
                <w:rFonts w:ascii="Segoe UI" w:hAnsi="Segoe UI" w:cs="Segoe UI"/>
                <w:color w:val="000000"/>
                <w:sz w:val="20"/>
              </w:rPr>
            </w:pPr>
            <w:r>
              <w:rPr>
                <w:rFonts w:ascii="Segoe UI" w:hAnsi="Segoe UI" w:cs="Segoe UI"/>
                <w:color w:val="000000"/>
                <w:sz w:val="20"/>
              </w:rPr>
              <w:t>Optimize and Visualize Data in the Data Warehouse</w:t>
            </w:r>
          </w:p>
        </w:tc>
        <w:tc>
          <w:tcPr>
            <w:tcW w:w="1737" w:type="dxa"/>
          </w:tcPr>
          <w:p w14:paraId="413AA5EF" w14:textId="3D44E7C5" w:rsidR="00362635" w:rsidRDefault="00362635" w:rsidP="00362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the student will learn how to integrate Power BI with their Synapse workspace to build reports in Power BI. The student will create a new datasource and Power BI report in Synapse Studio. Then the student will learn how to improve query performance with materialized views and result-set caching. Finally, the student will explore the data lake with serverless SQL </w:t>
            </w:r>
            <w:r>
              <w:rPr>
                <w:rFonts w:ascii="Segoe UI" w:hAnsi="Segoe UI" w:cs="Segoe UI"/>
                <w:color w:val="000000"/>
                <w:sz w:val="20"/>
                <w:szCs w:val="20"/>
                <w:shd w:val="clear" w:color="auto" w:fill="FFFFFF"/>
              </w:rPr>
              <w:lastRenderedPageBreak/>
              <w:t>pools and create visualizations against that data in Power BI.</w:t>
            </w:r>
          </w:p>
        </w:tc>
        <w:tc>
          <w:tcPr>
            <w:tcW w:w="2866" w:type="dxa"/>
          </w:tcPr>
          <w:p w14:paraId="177C543A" w14:textId="77777777" w:rsidR="00362635" w:rsidRDefault="00362635" w:rsidP="00362635">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17B7EF84" w14:textId="77777777" w:rsidR="00362635" w:rsidRPr="00D36610" w:rsidRDefault="00362635" w:rsidP="00362635">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 xml:space="preserve">Integrate a </w:t>
            </w:r>
            <w:r w:rsidRPr="00D36610">
              <w:rPr>
                <w:rFonts w:ascii="Segoe UI" w:eastAsia="Times New Roman" w:hAnsi="Segoe UI" w:cs="Segoe UI"/>
                <w:color w:val="000000"/>
                <w:sz w:val="20"/>
                <w:szCs w:val="20"/>
                <w:lang w:eastAsia="en-GB"/>
              </w:rPr>
              <w:t xml:space="preserve">Synapse workspace </w:t>
            </w:r>
            <w:r>
              <w:rPr>
                <w:rFonts w:ascii="Segoe UI" w:eastAsia="Times New Roman" w:hAnsi="Segoe UI" w:cs="Segoe UI"/>
                <w:color w:val="000000"/>
                <w:sz w:val="20"/>
                <w:szCs w:val="20"/>
                <w:lang w:eastAsia="en-GB"/>
              </w:rPr>
              <w:t>and Power BI</w:t>
            </w:r>
          </w:p>
          <w:p w14:paraId="066C6882" w14:textId="77777777" w:rsidR="00362635" w:rsidRDefault="00362635" w:rsidP="00362635">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sidRPr="00D36610">
              <w:rPr>
                <w:rFonts w:ascii="Segoe UI" w:eastAsia="Times New Roman" w:hAnsi="Segoe UI" w:cs="Segoe UI"/>
                <w:color w:val="000000"/>
                <w:sz w:val="20"/>
                <w:szCs w:val="20"/>
                <w:lang w:eastAsia="en-GB"/>
              </w:rPr>
              <w:t>Optimiz</w:t>
            </w:r>
            <w:r>
              <w:rPr>
                <w:rFonts w:ascii="Segoe UI" w:eastAsia="Times New Roman" w:hAnsi="Segoe UI" w:cs="Segoe UI"/>
                <w:color w:val="000000"/>
                <w:sz w:val="20"/>
                <w:szCs w:val="20"/>
                <w:lang w:eastAsia="en-GB"/>
              </w:rPr>
              <w:t xml:space="preserve">e </w:t>
            </w:r>
            <w:r w:rsidRPr="00D36610">
              <w:rPr>
                <w:rFonts w:ascii="Segoe UI" w:eastAsia="Times New Roman" w:hAnsi="Segoe UI" w:cs="Segoe UI"/>
                <w:color w:val="000000"/>
                <w:sz w:val="20"/>
                <w:szCs w:val="20"/>
                <w:lang w:eastAsia="en-GB"/>
              </w:rPr>
              <w:t>integration with Power BI</w:t>
            </w:r>
          </w:p>
          <w:p w14:paraId="07F1F6A2" w14:textId="77777777" w:rsidR="00362635" w:rsidRPr="00D36610" w:rsidRDefault="00362635" w:rsidP="00362635">
            <w:pPr>
              <w:pStyle w:val="ListParagraph"/>
              <w:numPr>
                <w:ilvl w:val="0"/>
                <w:numId w:val="14"/>
              </w:numPr>
              <w:spacing w:before="100" w:beforeAutospacing="1" w:after="100" w:afterAutospacing="1" w:line="240" w:lineRule="auto"/>
              <w:rPr>
                <w:rFonts w:ascii="Segoe UI" w:eastAsia="Times New Roman" w:hAnsi="Segoe UI" w:cs="Segoe UI"/>
                <w:color w:val="000000"/>
                <w:sz w:val="20"/>
                <w:szCs w:val="20"/>
                <w:lang w:eastAsia="en-GB"/>
              </w:rPr>
            </w:pPr>
            <w:r>
              <w:rPr>
                <w:rFonts w:ascii="Segoe UI" w:eastAsia="Times New Roman" w:hAnsi="Segoe UI" w:cs="Segoe UI"/>
                <w:color w:val="000000"/>
                <w:sz w:val="20"/>
                <w:szCs w:val="20"/>
                <w:lang w:eastAsia="en-GB"/>
              </w:rPr>
              <w:t>Improve query performance with materialized views and result-set caching</w:t>
            </w:r>
          </w:p>
          <w:p w14:paraId="688F4931" w14:textId="77777777" w:rsidR="00362635" w:rsidRPr="003B0659" w:rsidRDefault="00362635" w:rsidP="00362635">
            <w:pPr>
              <w:pStyle w:val="ListParagraph"/>
              <w:numPr>
                <w:ilvl w:val="0"/>
                <w:numId w:val="14"/>
              </w:numPr>
              <w:rPr>
                <w:rFonts w:ascii="Segoe UI" w:hAnsi="Segoe UI" w:cs="Segoe UI"/>
                <w:color w:val="000000"/>
                <w:sz w:val="20"/>
                <w:szCs w:val="20"/>
                <w:shd w:val="clear" w:color="auto" w:fill="FFFFFF"/>
              </w:rPr>
            </w:pPr>
            <w:r w:rsidRPr="00D36610">
              <w:rPr>
                <w:rFonts w:ascii="Segoe UI" w:eastAsia="Times New Roman" w:hAnsi="Segoe UI" w:cs="Segoe UI"/>
                <w:color w:val="000000"/>
                <w:sz w:val="20"/>
                <w:szCs w:val="20"/>
                <w:lang w:eastAsia="en-GB"/>
              </w:rPr>
              <w:t>Visualize data with SQL serverless and create a Power BI report</w:t>
            </w:r>
          </w:p>
          <w:p w14:paraId="01FC8CE8" w14:textId="77777777" w:rsidR="00362635" w:rsidRPr="00E31D82" w:rsidRDefault="00362635" w:rsidP="00362635">
            <w:pPr>
              <w:pStyle w:val="Tpf"/>
              <w:rPr>
                <w:rFonts w:ascii="Segoe UI" w:hAnsi="Segoe UI" w:cs="Segoe UI"/>
                <w:color w:val="000000"/>
                <w:sz w:val="20"/>
              </w:rPr>
            </w:pPr>
          </w:p>
        </w:tc>
        <w:tc>
          <w:tcPr>
            <w:tcW w:w="1226" w:type="dxa"/>
          </w:tcPr>
          <w:p w14:paraId="50B653E8" w14:textId="5BF7BA4F" w:rsidR="00362635" w:rsidRDefault="00362635" w:rsidP="00362635">
            <w:pPr>
              <w:pStyle w:val="Tpf"/>
              <w:rPr>
                <w:rFonts w:ascii="Segoe UI" w:hAnsi="Segoe UI" w:cs="Segoe UI"/>
              </w:rPr>
            </w:pPr>
            <w:r>
              <w:rPr>
                <w:rFonts w:ascii="Segoe UI" w:hAnsi="Segoe UI" w:cs="Segoe UI"/>
              </w:rPr>
              <w:t>N/A</w:t>
            </w:r>
          </w:p>
        </w:tc>
        <w:tc>
          <w:tcPr>
            <w:tcW w:w="1355" w:type="dxa"/>
          </w:tcPr>
          <w:p w14:paraId="49B35CEA"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1.3 Design the serving layer</w:t>
            </w:r>
          </w:p>
          <w:p w14:paraId="01004C49"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1.5 Implement logical data structures</w:t>
            </w:r>
          </w:p>
          <w:p w14:paraId="7DBDCAE3" w14:textId="77777777" w:rsidR="00362635" w:rsidRDefault="00362635" w:rsidP="00362635">
            <w:pPr>
              <w:pStyle w:val="Tpf"/>
              <w:rPr>
                <w:rFonts w:ascii="Segoe UI" w:hAnsi="Segoe UI" w:cs="Segoe UI"/>
                <w:color w:val="000000"/>
                <w:sz w:val="20"/>
              </w:rPr>
            </w:pPr>
          </w:p>
        </w:tc>
      </w:tr>
      <w:tr w:rsidR="00362635" w:rsidRPr="00E31D82" w14:paraId="1C6622A5" w14:textId="77777777" w:rsidTr="00362635">
        <w:tc>
          <w:tcPr>
            <w:tcW w:w="654" w:type="dxa"/>
          </w:tcPr>
          <w:p w14:paraId="66990138" w14:textId="52F74E89" w:rsidR="00362635" w:rsidRPr="00E31D82" w:rsidRDefault="00362635" w:rsidP="00362635">
            <w:pPr>
              <w:pStyle w:val="Tpf"/>
              <w:rPr>
                <w:rFonts w:ascii="Segoe UI" w:hAnsi="Segoe UI" w:cs="Segoe UI"/>
                <w:color w:val="000000"/>
                <w:sz w:val="20"/>
              </w:rPr>
            </w:pPr>
            <w:r w:rsidRPr="00D63655">
              <w:rPr>
                <w:rFonts w:ascii="Segoe UI" w:hAnsi="Segoe UI" w:cs="Segoe UI"/>
                <w:color w:val="000000"/>
                <w:sz w:val="20"/>
                <w:highlight w:val="green"/>
              </w:rPr>
              <w:t>17</w:t>
            </w:r>
          </w:p>
        </w:tc>
        <w:tc>
          <w:tcPr>
            <w:tcW w:w="1762" w:type="dxa"/>
          </w:tcPr>
          <w:p w14:paraId="53D263C1" w14:textId="2B5BAD04" w:rsidR="00362635" w:rsidRPr="00E31D82" w:rsidRDefault="00362635" w:rsidP="00362635">
            <w:pPr>
              <w:pStyle w:val="Tpf"/>
              <w:rPr>
                <w:rFonts w:ascii="Segoe UI" w:hAnsi="Segoe UI" w:cs="Segoe UI"/>
                <w:color w:val="000000"/>
                <w:sz w:val="20"/>
              </w:rPr>
            </w:pPr>
            <w:commentRangeStart w:id="14"/>
            <w:r>
              <w:rPr>
                <w:rFonts w:ascii="Segoe UI" w:hAnsi="Segoe UI" w:cs="Segoe UI"/>
                <w:color w:val="000000"/>
                <w:sz w:val="20"/>
              </w:rPr>
              <w:t>Delivering the modern data warehouse with Azure Synapse Analytics, Azure Databricks, and Azure Data Factory</w:t>
            </w:r>
            <w:commentRangeEnd w:id="14"/>
            <w:r>
              <w:rPr>
                <w:rStyle w:val="CommentReference"/>
              </w:rPr>
              <w:commentReference w:id="14"/>
            </w:r>
          </w:p>
        </w:tc>
        <w:tc>
          <w:tcPr>
            <w:tcW w:w="1737" w:type="dxa"/>
          </w:tcPr>
          <w:p w14:paraId="16D0A84C" w14:textId="214B66F7" w:rsidR="00362635" w:rsidRPr="00CC3CA4" w:rsidRDefault="00362635" w:rsidP="00362635">
            <w:pPr>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xml:space="preserve">In this module, students will </w:t>
            </w:r>
            <w:r w:rsidRPr="00B54FEB">
              <w:rPr>
                <w:rFonts w:ascii="Segoe UI" w:hAnsi="Segoe UI" w:cs="Segoe UI"/>
                <w:color w:val="000000"/>
                <w:sz w:val="20"/>
                <w:szCs w:val="20"/>
                <w:shd w:val="clear" w:color="auto" w:fill="FFFFFF"/>
              </w:rPr>
              <w:t xml:space="preserve">learn </w:t>
            </w:r>
            <w:r w:rsidRPr="00D20969">
              <w:rPr>
                <w:rFonts w:ascii="Segoe UI" w:hAnsi="Segoe UI" w:cs="Segoe UI"/>
                <w:color w:val="000000"/>
                <w:sz w:val="20"/>
                <w:szCs w:val="20"/>
                <w:shd w:val="clear" w:color="auto" w:fill="FFFFFF"/>
              </w:rPr>
              <w:t xml:space="preserve">how Azure Data Factory (ADF), Azure Databricks, and Azure Synapse Analytics can be used together to build a modern data warehouse. </w:t>
            </w:r>
            <w:r>
              <w:rPr>
                <w:rFonts w:ascii="Segoe UI" w:hAnsi="Segoe UI" w:cs="Segoe UI"/>
                <w:color w:val="000000"/>
                <w:sz w:val="20"/>
                <w:szCs w:val="20"/>
                <w:shd w:val="clear" w:color="auto" w:fill="FFFFFF"/>
              </w:rPr>
              <w:t xml:space="preserve">The student </w:t>
            </w:r>
            <w:r w:rsidRPr="00D20969">
              <w:rPr>
                <w:rFonts w:ascii="Segoe UI" w:hAnsi="Segoe UI" w:cs="Segoe UI"/>
                <w:color w:val="000000"/>
                <w:sz w:val="20"/>
                <w:szCs w:val="20"/>
                <w:shd w:val="clear" w:color="auto" w:fill="FFFFFF"/>
              </w:rPr>
              <w:t xml:space="preserve">will start by using Azure Data Factory (ADF) to automate the movement of data in various formats gathered from various sources, including Cosmos DB, into a centralized Azure Data Lake Storage Gen2 (ADLS Gen2) repository.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then use Azure Databricks to prepare and analyze those data, and finally write the aggregations to Azure Synapse Analytics.</w:t>
            </w:r>
            <w:r>
              <w:rPr>
                <w:rFonts w:ascii="Segoe UI" w:hAnsi="Segoe UI" w:cs="Segoe UI"/>
                <w:color w:val="000000"/>
                <w:sz w:val="20"/>
                <w:szCs w:val="20"/>
                <w:shd w:val="clear" w:color="auto" w:fill="FFFFFF"/>
              </w:rPr>
              <w:t xml:space="preserve"> </w:t>
            </w:r>
            <w:r w:rsidRPr="00D20969">
              <w:rPr>
                <w:rFonts w:ascii="Segoe UI" w:hAnsi="Segoe UI" w:cs="Segoe UI"/>
                <w:color w:val="000000"/>
                <w:sz w:val="20"/>
                <w:szCs w:val="20"/>
                <w:shd w:val="clear" w:color="auto" w:fill="FFFFFF"/>
              </w:rPr>
              <w:t xml:space="preserve">As part of the process, </w:t>
            </w:r>
            <w:r>
              <w:rPr>
                <w:rFonts w:ascii="Segoe UI" w:hAnsi="Segoe UI" w:cs="Segoe UI"/>
                <w:color w:val="000000"/>
                <w:sz w:val="20"/>
                <w:szCs w:val="20"/>
                <w:shd w:val="clear" w:color="auto" w:fill="FFFFFF"/>
              </w:rPr>
              <w:t>the student</w:t>
            </w:r>
            <w:r w:rsidRPr="00D20969">
              <w:rPr>
                <w:rFonts w:ascii="Segoe UI" w:hAnsi="Segoe UI" w:cs="Segoe UI"/>
                <w:color w:val="000000"/>
                <w:sz w:val="20"/>
                <w:szCs w:val="20"/>
                <w:shd w:val="clear" w:color="auto" w:fill="FFFFFF"/>
              </w:rPr>
              <w:t xml:space="preserve"> will </w:t>
            </w:r>
            <w:r w:rsidRPr="00D20969">
              <w:rPr>
                <w:rFonts w:ascii="Segoe UI" w:hAnsi="Segoe UI" w:cs="Segoe UI"/>
                <w:color w:val="000000"/>
                <w:sz w:val="20"/>
                <w:szCs w:val="20"/>
                <w:shd w:val="clear" w:color="auto" w:fill="FFFFFF"/>
              </w:rPr>
              <w:lastRenderedPageBreak/>
              <w:t xml:space="preserve">also use Databricks to connect to the Cosmos DB Change Feed to stream near-real-time vehicle telemetry data directly into </w:t>
            </w:r>
            <w:r>
              <w:rPr>
                <w:rFonts w:ascii="Segoe UI" w:hAnsi="Segoe UI" w:cs="Segoe UI"/>
                <w:color w:val="000000"/>
                <w:sz w:val="20"/>
                <w:szCs w:val="20"/>
                <w:shd w:val="clear" w:color="auto" w:fill="FFFFFF"/>
              </w:rPr>
              <w:t>the</w:t>
            </w:r>
            <w:r w:rsidRPr="00D20969">
              <w:rPr>
                <w:rFonts w:ascii="Segoe UI" w:hAnsi="Segoe UI" w:cs="Segoe UI"/>
                <w:color w:val="000000"/>
                <w:sz w:val="20"/>
                <w:szCs w:val="20"/>
                <w:shd w:val="clear" w:color="auto" w:fill="FFFFFF"/>
              </w:rPr>
              <w:t xml:space="preserve"> Data Warehouse using Spark Structured Streaming.</w:t>
            </w:r>
          </w:p>
        </w:tc>
        <w:tc>
          <w:tcPr>
            <w:tcW w:w="2866" w:type="dxa"/>
          </w:tcPr>
          <w:p w14:paraId="5199BB89" w14:textId="77777777" w:rsidR="00362635" w:rsidRDefault="00362635" w:rsidP="00362635">
            <w:pPr>
              <w:pStyle w:val="Tpf"/>
              <w:rPr>
                <w:rFonts w:ascii="Segoe UI" w:hAnsi="Segoe UI" w:cs="Segoe UI"/>
                <w:color w:val="000000"/>
                <w:sz w:val="20"/>
              </w:rPr>
            </w:pPr>
            <w:r w:rsidRPr="00E31D82">
              <w:rPr>
                <w:rFonts w:ascii="Segoe UI" w:hAnsi="Segoe UI" w:cs="Segoe UI"/>
                <w:color w:val="000000"/>
                <w:sz w:val="20"/>
              </w:rPr>
              <w:lastRenderedPageBreak/>
              <w:t>In this module the student will be able to:</w:t>
            </w:r>
          </w:p>
          <w:p w14:paraId="63D23FBF" w14:textId="77777777" w:rsidR="00362635" w:rsidRPr="00D20969" w:rsidRDefault="00362635" w:rsidP="00362635">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eastAsia="Times New Roman" w:hAnsi="Segoe UI" w:cs="Segoe UI"/>
                <w:color w:val="000000"/>
                <w:sz w:val="20"/>
                <w:szCs w:val="20"/>
                <w:lang w:eastAsia="en-GB"/>
              </w:rPr>
              <w:t>Use Azure Data Factory to automate data movement in various formats from multiple sources into a data lake</w:t>
            </w:r>
          </w:p>
          <w:p w14:paraId="2FFA6CC1" w14:textId="77777777" w:rsidR="00362635" w:rsidRDefault="00362635" w:rsidP="00362635">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t>Use Azure Databricks to prepare and analyze data, then write aggregations to Azure Synapse Analytics</w:t>
            </w:r>
          </w:p>
          <w:p w14:paraId="5DD5351D" w14:textId="41EEB722" w:rsidR="00362635" w:rsidRPr="00F358F6" w:rsidRDefault="00362635" w:rsidP="00362635">
            <w:pPr>
              <w:pStyle w:val="ListParagraph"/>
              <w:numPr>
                <w:ilvl w:val="0"/>
                <w:numId w:val="13"/>
              </w:numPr>
              <w:spacing w:before="100" w:beforeAutospacing="1" w:after="100" w:afterAutospacing="1" w:line="240" w:lineRule="auto"/>
              <w:rPr>
                <w:rFonts w:ascii="Segoe UI" w:hAnsi="Segoe UI" w:cs="Segoe UI"/>
                <w:sz w:val="20"/>
                <w:szCs w:val="20"/>
              </w:rPr>
            </w:pPr>
            <w:r>
              <w:rPr>
                <w:rFonts w:ascii="Segoe UI" w:hAnsi="Segoe UI" w:cs="Segoe UI"/>
                <w:sz w:val="20"/>
                <w:szCs w:val="20"/>
              </w:rPr>
              <w:t>Perform real-time processing of telemetry data using Spark Structured Streaming</w:t>
            </w:r>
          </w:p>
        </w:tc>
        <w:tc>
          <w:tcPr>
            <w:tcW w:w="1226" w:type="dxa"/>
          </w:tcPr>
          <w:p w14:paraId="57637AA4" w14:textId="4D529D13" w:rsidR="00362635" w:rsidRPr="00E31D82" w:rsidRDefault="00362635" w:rsidP="00362635">
            <w:pPr>
              <w:pStyle w:val="Tpf"/>
              <w:rPr>
                <w:rFonts w:ascii="Segoe UI" w:hAnsi="Segoe UI" w:cs="Segoe UI"/>
                <w:color w:val="000000"/>
                <w:sz w:val="20"/>
              </w:rPr>
            </w:pPr>
            <w:r>
              <w:rPr>
                <w:rFonts w:ascii="Segoe UI" w:hAnsi="Segoe UI" w:cs="Segoe UI"/>
              </w:rPr>
              <w:t>N/A</w:t>
            </w:r>
          </w:p>
        </w:tc>
        <w:tc>
          <w:tcPr>
            <w:tcW w:w="1355" w:type="dxa"/>
          </w:tcPr>
          <w:p w14:paraId="76EF86F3" w14:textId="252FBE60" w:rsidR="00362635" w:rsidRDefault="00362635" w:rsidP="00362635">
            <w:pPr>
              <w:pStyle w:val="Tpf"/>
              <w:rPr>
                <w:rFonts w:ascii="Segoe UI" w:hAnsi="Segoe UI" w:cs="Segoe UI"/>
                <w:color w:val="000000"/>
                <w:sz w:val="20"/>
              </w:rPr>
            </w:pPr>
            <w:r>
              <w:rPr>
                <w:rFonts w:ascii="Segoe UI" w:hAnsi="Segoe UI" w:cs="Segoe UI"/>
                <w:color w:val="000000"/>
                <w:sz w:val="20"/>
              </w:rPr>
              <w:t>1.3 Design the serving layer</w:t>
            </w:r>
          </w:p>
          <w:p w14:paraId="33A730E2" w14:textId="2AEB8D3A" w:rsidR="00362635" w:rsidRDefault="00362635" w:rsidP="00362635">
            <w:pPr>
              <w:pStyle w:val="Tpf"/>
              <w:rPr>
                <w:rFonts w:ascii="Segoe UI" w:hAnsi="Segoe UI" w:cs="Segoe UI"/>
                <w:color w:val="000000"/>
                <w:sz w:val="20"/>
              </w:rPr>
            </w:pPr>
            <w:r>
              <w:rPr>
                <w:rFonts w:ascii="Segoe UI" w:hAnsi="Segoe UI" w:cs="Segoe UI"/>
                <w:color w:val="000000"/>
                <w:sz w:val="20"/>
              </w:rPr>
              <w:t>1.4 Implement physical data storage structures</w:t>
            </w:r>
          </w:p>
          <w:p w14:paraId="6228BC18" w14:textId="704DE24D" w:rsidR="00362635" w:rsidRDefault="00362635" w:rsidP="00362635">
            <w:pPr>
              <w:pStyle w:val="Tpf"/>
              <w:rPr>
                <w:rFonts w:ascii="Segoe UI" w:hAnsi="Segoe UI" w:cs="Segoe UI"/>
                <w:color w:val="000000"/>
                <w:sz w:val="20"/>
              </w:rPr>
            </w:pPr>
            <w:r>
              <w:rPr>
                <w:rFonts w:ascii="Segoe UI" w:hAnsi="Segoe UI" w:cs="Segoe UI"/>
                <w:color w:val="000000"/>
                <w:sz w:val="20"/>
              </w:rPr>
              <w:t>2.1 Ingest and transform data</w:t>
            </w:r>
          </w:p>
          <w:p w14:paraId="4331A236" w14:textId="4DFDB923" w:rsidR="00362635" w:rsidRDefault="00362635" w:rsidP="00362635">
            <w:pPr>
              <w:pStyle w:val="Tpf"/>
              <w:rPr>
                <w:rFonts w:ascii="Segoe UI" w:hAnsi="Segoe UI" w:cs="Segoe UI"/>
                <w:color w:val="000000"/>
                <w:sz w:val="20"/>
              </w:rPr>
            </w:pPr>
            <w:r>
              <w:rPr>
                <w:rFonts w:ascii="Segoe UI" w:hAnsi="Segoe UI" w:cs="Segoe UI"/>
                <w:color w:val="000000"/>
                <w:sz w:val="20"/>
              </w:rPr>
              <w:t>2.2 Design and develop a batch processing solution</w:t>
            </w:r>
          </w:p>
          <w:p w14:paraId="359CEBEC" w14:textId="77777777" w:rsidR="00362635" w:rsidRDefault="00362635" w:rsidP="00362635">
            <w:pPr>
              <w:pStyle w:val="Tpf"/>
              <w:rPr>
                <w:rFonts w:ascii="Segoe UI" w:hAnsi="Segoe UI" w:cs="Segoe UI"/>
                <w:color w:val="000000"/>
                <w:sz w:val="20"/>
              </w:rPr>
            </w:pPr>
            <w:r>
              <w:rPr>
                <w:rFonts w:ascii="Segoe UI" w:hAnsi="Segoe UI" w:cs="Segoe UI"/>
                <w:color w:val="000000"/>
                <w:sz w:val="20"/>
              </w:rPr>
              <w:t>2.3 Design and develop a stream processing solution</w:t>
            </w:r>
          </w:p>
          <w:p w14:paraId="1E64CF01" w14:textId="28195E92" w:rsidR="00362635" w:rsidRPr="00E31D82" w:rsidRDefault="00362635" w:rsidP="00362635">
            <w:pPr>
              <w:pStyle w:val="Tpf"/>
              <w:rPr>
                <w:rFonts w:ascii="Segoe UI" w:hAnsi="Segoe UI" w:cs="Segoe UI"/>
                <w:color w:val="000000"/>
                <w:sz w:val="20"/>
              </w:rPr>
            </w:pPr>
            <w:r>
              <w:rPr>
                <w:rFonts w:ascii="Segoe UI" w:hAnsi="Segoe UI" w:cs="Segoe UI"/>
                <w:color w:val="000000"/>
                <w:sz w:val="20"/>
              </w:rPr>
              <w:t>2.4 Manage batches and pipelines</w:t>
            </w:r>
          </w:p>
        </w:tc>
      </w:tr>
      <w:bookmarkEnd w:id="0"/>
    </w:tbl>
    <w:p w14:paraId="2D075CAE" w14:textId="34B32035" w:rsidR="00425987" w:rsidRPr="0045299A" w:rsidRDefault="00425987" w:rsidP="0045299A">
      <w:pPr>
        <w:rPr>
          <w:rFonts w:ascii="Segoe UI" w:eastAsia="Arial Unicode MS" w:hAnsi="Segoe UI" w:cs="Segoe UI"/>
          <w:b/>
          <w:bCs/>
          <w:u w:val="single"/>
        </w:rPr>
      </w:pPr>
    </w:p>
    <w:sectPr w:rsidR="00425987" w:rsidRPr="0045299A" w:rsidSect="00E23D2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hris Testa-O'Neill" w:date="2019-03-14T08:08:00Z" w:initials="CTN">
    <w:p w14:paraId="462B9C53" w14:textId="7E39F4DB" w:rsidR="006C38D9" w:rsidRDefault="006C38D9">
      <w:pPr>
        <w:pStyle w:val="CommentText"/>
      </w:pPr>
      <w:r>
        <w:rPr>
          <w:rStyle w:val="CommentReference"/>
        </w:rPr>
        <w:annotationRef/>
      </w:r>
      <w:r>
        <w:t>Be crisp with the line of demarcation  between the various roles in the Lab scenario</w:t>
      </w:r>
    </w:p>
  </w:comment>
  <w:comment w:id="9" w:author="Chris Testa-O'Neill" w:date="2020-12-17T23:23:00Z" w:initials="CTON">
    <w:p w14:paraId="1C498163" w14:textId="302689FD" w:rsidR="00F11C03" w:rsidRDefault="00F11C03">
      <w:pPr>
        <w:pStyle w:val="CommentText"/>
      </w:pPr>
      <w:r>
        <w:rPr>
          <w:rStyle w:val="CommentReference"/>
        </w:rPr>
        <w:annotationRef/>
      </w:r>
      <w:r>
        <w:t xml:space="preserve">Think of this in the conext of </w:t>
      </w:r>
      <w:r>
        <w:br/>
      </w:r>
      <w:r>
        <w:br/>
        <w:t>- Bronze</w:t>
      </w:r>
    </w:p>
    <w:p w14:paraId="54D5C9D5" w14:textId="16881E5B" w:rsidR="00F11C03" w:rsidRDefault="00F11C03" w:rsidP="00F11C03">
      <w:pPr>
        <w:pStyle w:val="CommentText"/>
        <w:ind w:left="360"/>
      </w:pPr>
      <w:r>
        <w:t>Silver</w:t>
      </w:r>
    </w:p>
    <w:p w14:paraId="6BE7184D" w14:textId="5E03ADF4" w:rsidR="00F11C03" w:rsidRDefault="00F11C03" w:rsidP="00F11C03">
      <w:pPr>
        <w:pStyle w:val="CommentText"/>
        <w:numPr>
          <w:ilvl w:val="0"/>
          <w:numId w:val="43"/>
        </w:numPr>
      </w:pPr>
      <w:r>
        <w:t>Gold</w:t>
      </w:r>
    </w:p>
    <w:p w14:paraId="128FD113" w14:textId="77777777" w:rsidR="00F11C03" w:rsidRDefault="00F11C03">
      <w:pPr>
        <w:pStyle w:val="CommentText"/>
      </w:pPr>
    </w:p>
    <w:p w14:paraId="439CD573" w14:textId="424DD7B0" w:rsidR="00F11C03" w:rsidRDefault="00F11C03">
      <w:pPr>
        <w:pStyle w:val="CommentText"/>
      </w:pPr>
      <w:r>
        <w:t>AND how it should be organized for loading into MPP systems, and servicing SPARK</w:t>
      </w:r>
    </w:p>
  </w:comment>
  <w:comment w:id="10" w:author="Chris Testa-O'Neill" w:date="2020-12-17T23:25:00Z" w:initials="CTON">
    <w:p w14:paraId="3F583FB9" w14:textId="62AF7759" w:rsidR="00F11C03" w:rsidRDefault="00F11C03">
      <w:pPr>
        <w:pStyle w:val="CommentText"/>
      </w:pPr>
      <w:r>
        <w:rPr>
          <w:rStyle w:val="CommentReference"/>
        </w:rPr>
        <w:annotationRef/>
      </w:r>
      <w:r>
        <w:t>HyperSPace usage – allows Apache Spark to index filrs for workload acceleration</w:t>
      </w:r>
    </w:p>
  </w:comment>
  <w:comment w:id="11" w:author="Chris Testa-O'Neill" w:date="2020-12-17T23:05:00Z" w:initials="CTON">
    <w:p w14:paraId="3969FB1B" w14:textId="6678F03C" w:rsidR="004D4B70" w:rsidRDefault="004D4B70">
      <w:pPr>
        <w:pStyle w:val="CommentText"/>
      </w:pPr>
      <w:r>
        <w:rPr>
          <w:rStyle w:val="CommentReference"/>
        </w:rPr>
        <w:annotationRef/>
      </w:r>
      <w:r>
        <w:t>Need to be crisp on when this would be used in comparison to Databaricks</w:t>
      </w:r>
    </w:p>
  </w:comment>
  <w:comment w:id="12" w:author="Chris Testa-O'Neill" w:date="2020-12-17T23:05:00Z" w:initials="CTON">
    <w:p w14:paraId="645A312E" w14:textId="77777777" w:rsidR="004D4B70" w:rsidRDefault="004D4B70">
      <w:pPr>
        <w:pStyle w:val="CommentText"/>
      </w:pPr>
      <w:r>
        <w:rPr>
          <w:rStyle w:val="CommentReference"/>
        </w:rPr>
        <w:annotationRef/>
      </w:r>
      <w:r>
        <w:t>Need to be crisp on when this would be used instead of Apache Spark for Synapse</w:t>
      </w:r>
    </w:p>
    <w:p w14:paraId="535685AA" w14:textId="77777777" w:rsidR="004D4B70" w:rsidRDefault="004D4B70">
      <w:pPr>
        <w:pStyle w:val="CommentText"/>
      </w:pPr>
    </w:p>
    <w:p w14:paraId="33F142B4" w14:textId="77777777" w:rsidR="004D4B70" w:rsidRDefault="004D4B70">
      <w:pPr>
        <w:pStyle w:val="CommentText"/>
      </w:pPr>
    </w:p>
    <w:p w14:paraId="48A52B3A" w14:textId="3AE9595A" w:rsidR="004D4B70" w:rsidRDefault="004D4B70">
      <w:pPr>
        <w:pStyle w:val="CommentText"/>
      </w:pPr>
      <w:r>
        <w:t>Possibly adding a couple of Databricks notebook features that differentiates</w:t>
      </w:r>
    </w:p>
  </w:comment>
  <w:comment w:id="13" w:author="Chris Testa-O'Neill" w:date="2020-12-17T23:09:00Z" w:initials="CTON">
    <w:p w14:paraId="41FA93F3" w14:textId="77777777" w:rsidR="004D4B70" w:rsidRDefault="004D4B70">
      <w:pPr>
        <w:pStyle w:val="CommentText"/>
      </w:pPr>
      <w:r>
        <w:rPr>
          <w:rStyle w:val="CommentReference"/>
        </w:rPr>
        <w:annotationRef/>
      </w:r>
      <w:r>
        <w:t>Code free approach</w:t>
      </w:r>
    </w:p>
    <w:p w14:paraId="439303BF" w14:textId="77777777" w:rsidR="004D4B70" w:rsidRDefault="004D4B70">
      <w:pPr>
        <w:pStyle w:val="CommentText"/>
      </w:pPr>
    </w:p>
    <w:p w14:paraId="744B238D" w14:textId="77777777" w:rsidR="004D4B70" w:rsidRDefault="004D4B70">
      <w:pPr>
        <w:pStyle w:val="CommentText"/>
      </w:pPr>
    </w:p>
    <w:p w14:paraId="2515AFBB" w14:textId="272EDEBB" w:rsidR="004D4B70" w:rsidRDefault="004D4B70">
      <w:pPr>
        <w:pStyle w:val="CommentText"/>
      </w:pPr>
      <w:r>
        <w:t>Make sure this is called out, especially after the last couple of modules</w:t>
      </w:r>
    </w:p>
  </w:comment>
  <w:comment w:id="14" w:author="Chris Testa-O'Neill" w:date="2020-12-17T23:47:00Z" w:initials="CTON">
    <w:p w14:paraId="748CC64B" w14:textId="47866835" w:rsidR="00362635" w:rsidRDefault="00362635">
      <w:pPr>
        <w:pStyle w:val="CommentText"/>
      </w:pPr>
      <w:r>
        <w:rPr>
          <w:rStyle w:val="CommentReference"/>
        </w:rPr>
        <w:annotationRef/>
      </w:r>
      <w:r>
        <w:t>We set this for a 2/3 hour 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2B9C53" w15:done="0"/>
  <w15:commentEx w15:paraId="439CD573" w15:done="0"/>
  <w15:commentEx w15:paraId="3F583FB9" w15:done="0"/>
  <w15:commentEx w15:paraId="3969FB1B" w15:done="0"/>
  <w15:commentEx w15:paraId="48A52B3A" w15:done="0"/>
  <w15:commentEx w15:paraId="2515AFBB" w15:done="0"/>
  <w15:commentEx w15:paraId="748CC6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6670F" w16cex:dateUtc="2020-12-17T23:23:00Z"/>
  <w16cex:commentExtensible w16cex:durableId="23866752" w16cex:dateUtc="2020-12-17T23:25:00Z"/>
  <w16cex:commentExtensible w16cex:durableId="238662B1" w16cex:dateUtc="2020-12-17T23:05:00Z"/>
  <w16cex:commentExtensible w16cex:durableId="238662C5" w16cex:dateUtc="2020-12-17T23:05:00Z"/>
  <w16cex:commentExtensible w16cex:durableId="2386638F" w16cex:dateUtc="2020-12-17T23:09:00Z"/>
  <w16cex:commentExtensible w16cex:durableId="23866CA2" w16cex:dateUtc="2020-12-17T2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2B9C53" w16cid:durableId="20348A69"/>
  <w16cid:commentId w16cid:paraId="439CD573" w16cid:durableId="2386670F"/>
  <w16cid:commentId w16cid:paraId="3F583FB9" w16cid:durableId="23866752"/>
  <w16cid:commentId w16cid:paraId="3969FB1B" w16cid:durableId="238662B1"/>
  <w16cid:commentId w16cid:paraId="48A52B3A" w16cid:durableId="238662C5"/>
  <w16cid:commentId w16cid:paraId="2515AFBB" w16cid:durableId="2386638F"/>
  <w16cid:commentId w16cid:paraId="748CC64B" w16cid:durableId="23866C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A2208" w14:textId="77777777" w:rsidR="00300617" w:rsidRPr="00776572" w:rsidRDefault="00300617" w:rsidP="00776572">
      <w:pPr>
        <w:pStyle w:val="CommentText"/>
        <w:rPr>
          <w:rFonts w:asciiTheme="minorHAnsi" w:eastAsiaTheme="minorHAnsi" w:hAnsiTheme="minorHAnsi" w:cstheme="minorBidi"/>
          <w:sz w:val="22"/>
          <w:szCs w:val="22"/>
          <w:lang w:val="en-GB"/>
        </w:rPr>
      </w:pPr>
      <w:r>
        <w:separator/>
      </w:r>
    </w:p>
  </w:endnote>
  <w:endnote w:type="continuationSeparator" w:id="0">
    <w:p w14:paraId="11D821B9" w14:textId="77777777" w:rsidR="00300617" w:rsidRPr="00776572" w:rsidRDefault="00300617" w:rsidP="00776572">
      <w:pPr>
        <w:pStyle w:val="CommentText"/>
        <w:rPr>
          <w:rFonts w:asciiTheme="minorHAnsi" w:eastAsiaTheme="minorHAnsi" w:hAnsiTheme="minorHAnsi" w:cstheme="minorBidi"/>
          <w:sz w:val="22"/>
          <w:szCs w:val="22"/>
          <w:lang w:val="en-GB"/>
        </w:rPr>
      </w:pPr>
      <w:r>
        <w:continuationSeparator/>
      </w:r>
    </w:p>
  </w:endnote>
  <w:endnote w:type="continuationNotice" w:id="1">
    <w:p w14:paraId="29A57EFE" w14:textId="77777777" w:rsidR="00300617" w:rsidRDefault="003006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8EC48" w14:textId="77777777" w:rsidR="006C38D9" w:rsidRDefault="006C38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2B09D" w14:textId="77777777" w:rsidR="006C38D9" w:rsidRDefault="006C3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E60EB" w14:textId="77777777" w:rsidR="006C38D9" w:rsidRDefault="006C3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D78B7" w14:textId="77777777" w:rsidR="00300617" w:rsidRPr="00776572" w:rsidRDefault="00300617" w:rsidP="00776572">
      <w:pPr>
        <w:pStyle w:val="CommentText"/>
        <w:rPr>
          <w:rFonts w:asciiTheme="minorHAnsi" w:eastAsiaTheme="minorHAnsi" w:hAnsiTheme="minorHAnsi" w:cstheme="minorBidi"/>
          <w:sz w:val="22"/>
          <w:szCs w:val="22"/>
          <w:lang w:val="en-GB"/>
        </w:rPr>
      </w:pPr>
      <w:r>
        <w:separator/>
      </w:r>
    </w:p>
  </w:footnote>
  <w:footnote w:type="continuationSeparator" w:id="0">
    <w:p w14:paraId="1EBF4B4B" w14:textId="77777777" w:rsidR="00300617" w:rsidRPr="00776572" w:rsidRDefault="00300617" w:rsidP="00776572">
      <w:pPr>
        <w:pStyle w:val="CommentText"/>
        <w:rPr>
          <w:rFonts w:asciiTheme="minorHAnsi" w:eastAsiaTheme="minorHAnsi" w:hAnsiTheme="minorHAnsi" w:cstheme="minorBidi"/>
          <w:sz w:val="22"/>
          <w:szCs w:val="22"/>
          <w:lang w:val="en-GB"/>
        </w:rPr>
      </w:pPr>
      <w:r>
        <w:continuationSeparator/>
      </w:r>
    </w:p>
  </w:footnote>
  <w:footnote w:type="continuationNotice" w:id="1">
    <w:p w14:paraId="54EBD3CA" w14:textId="77777777" w:rsidR="00300617" w:rsidRDefault="003006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614F0" w14:textId="77777777" w:rsidR="006C38D9" w:rsidRDefault="006C3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927EB" w14:textId="55E227C8" w:rsidR="006C38D9" w:rsidRDefault="006C38D9">
    <w:pPr>
      <w:pStyle w:val="Header"/>
    </w:pPr>
    <w:r>
      <w:t>This is a preliminary outline, changes may occur.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37B45" w14:textId="77777777" w:rsidR="006C38D9" w:rsidRDefault="006C3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5188D"/>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A47691"/>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954206"/>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746A1E"/>
    <w:multiLevelType w:val="hybridMultilevel"/>
    <w:tmpl w:val="BFE09FE8"/>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170D65"/>
    <w:multiLevelType w:val="hybridMultilevel"/>
    <w:tmpl w:val="14905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D12D7F"/>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11B69"/>
    <w:multiLevelType w:val="hybridMultilevel"/>
    <w:tmpl w:val="904C3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C0F4B"/>
    <w:multiLevelType w:val="hybridMultilevel"/>
    <w:tmpl w:val="54E07A5E"/>
    <w:lvl w:ilvl="0" w:tplc="08090005">
      <w:start w:val="1"/>
      <w:numFmt w:val="bullet"/>
      <w:lvlText w:val=""/>
      <w:lvlJc w:val="left"/>
      <w:pPr>
        <w:ind w:left="1080" w:hanging="360"/>
      </w:pPr>
      <w:rPr>
        <w:rFonts w:ascii="Wingdings" w:hAnsi="Wingding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A618A9"/>
    <w:multiLevelType w:val="hybridMultilevel"/>
    <w:tmpl w:val="669E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A1A7F"/>
    <w:multiLevelType w:val="hybridMultilevel"/>
    <w:tmpl w:val="6BD2F48A"/>
    <w:lvl w:ilvl="0" w:tplc="0809000F">
      <w:start w:val="1"/>
      <w:numFmt w:val="decimal"/>
      <w:lvlText w:val="%1."/>
      <w:lvlJc w:val="left"/>
      <w:pPr>
        <w:tabs>
          <w:tab w:val="num" w:pos="1080"/>
        </w:tabs>
        <w:ind w:left="1080" w:hanging="360"/>
      </w:pPr>
      <w:rPr>
        <w:rFont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21916ABC"/>
    <w:multiLevelType w:val="hybridMultilevel"/>
    <w:tmpl w:val="0F1AB1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CA002A"/>
    <w:multiLevelType w:val="hybridMultilevel"/>
    <w:tmpl w:val="095C64E6"/>
    <w:lvl w:ilvl="0" w:tplc="0409000F">
      <w:start w:val="1"/>
      <w:numFmt w:val="bullet"/>
      <w:lvlText w:val=""/>
      <w:lvlJc w:val="left"/>
      <w:pPr>
        <w:tabs>
          <w:tab w:val="num" w:pos="1080"/>
        </w:tabs>
        <w:ind w:left="1080" w:hanging="360"/>
      </w:pPr>
      <w:rPr>
        <w:rFonts w:ascii="Wingdings" w:hAnsi="Wingdings" w:hint="default"/>
      </w:rPr>
    </w:lvl>
    <w:lvl w:ilvl="1" w:tplc="0809000F">
      <w:start w:val="1"/>
      <w:numFmt w:val="decimal"/>
      <w:lvlText w:val="%2."/>
      <w:lvlJc w:val="left"/>
      <w:pPr>
        <w:tabs>
          <w:tab w:val="num" w:pos="1800"/>
        </w:tabs>
        <w:ind w:left="1800" w:hanging="360"/>
      </w:pPr>
      <w:rPr>
        <w:rFont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22D33C56"/>
    <w:multiLevelType w:val="hybridMultilevel"/>
    <w:tmpl w:val="D30C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764DDE"/>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75170B"/>
    <w:multiLevelType w:val="hybridMultilevel"/>
    <w:tmpl w:val="64CA3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A63234"/>
    <w:multiLevelType w:val="multilevel"/>
    <w:tmpl w:val="4118C4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FCB3850"/>
    <w:multiLevelType w:val="hybridMultilevel"/>
    <w:tmpl w:val="1AFEDB0E"/>
    <w:lvl w:ilvl="0" w:tplc="0409000F">
      <w:start w:val="1"/>
      <w:numFmt w:val="bullet"/>
      <w:lvlText w:val=""/>
      <w:lvlJc w:val="left"/>
      <w:pPr>
        <w:tabs>
          <w:tab w:val="num" w:pos="1080"/>
        </w:tabs>
        <w:ind w:left="1080" w:hanging="360"/>
      </w:pPr>
      <w:rPr>
        <w:rFonts w:ascii="Wingdings" w:hAnsi="Wingdings" w:hint="default"/>
      </w:rPr>
    </w:lvl>
    <w:lvl w:ilvl="1" w:tplc="04090019">
      <w:start w:val="1"/>
      <w:numFmt w:val="bullet"/>
      <w:lvlText w:val=""/>
      <w:lvlJc w:val="left"/>
      <w:pPr>
        <w:tabs>
          <w:tab w:val="num" w:pos="1800"/>
        </w:tabs>
        <w:ind w:left="1800" w:hanging="360"/>
      </w:pPr>
      <w:rPr>
        <w:rFonts w:ascii="Wingdings" w:hAnsi="Wingdings" w:hint="default"/>
      </w:rPr>
    </w:lvl>
    <w:lvl w:ilvl="2" w:tplc="0409001B">
      <w:start w:val="1"/>
      <w:numFmt w:val="bullet"/>
      <w:lvlText w:val=""/>
      <w:lvlJc w:val="left"/>
      <w:pPr>
        <w:tabs>
          <w:tab w:val="num" w:pos="1440"/>
        </w:tabs>
        <w:ind w:left="1440" w:hanging="360"/>
      </w:pPr>
      <w:rPr>
        <w:rFonts w:ascii="Wingdings" w:hAnsi="Wingdings" w:hint="default"/>
      </w:rPr>
    </w:lvl>
    <w:lvl w:ilvl="3" w:tplc="0409000F">
      <w:start w:val="1"/>
      <w:numFmt w:val="bullet"/>
      <w:lvlText w:val=""/>
      <w:lvlJc w:val="left"/>
      <w:pPr>
        <w:tabs>
          <w:tab w:val="num" w:pos="2160"/>
        </w:tabs>
        <w:ind w:left="2160" w:hanging="360"/>
      </w:pPr>
      <w:rPr>
        <w:rFonts w:ascii="Wingdings" w:hAnsi="Wingdings" w:hint="default"/>
      </w:rPr>
    </w:lvl>
    <w:lvl w:ilvl="4" w:tplc="04090005">
      <w:start w:val="1"/>
      <w:numFmt w:val="bullet"/>
      <w:lvlText w:val=""/>
      <w:lvlJc w:val="left"/>
      <w:pPr>
        <w:tabs>
          <w:tab w:val="num" w:pos="2880"/>
        </w:tabs>
        <w:ind w:left="2880" w:hanging="360"/>
      </w:pPr>
      <w:rPr>
        <w:rFonts w:ascii="Wingdings" w:hAnsi="Wingdings" w:hint="default"/>
      </w:rPr>
    </w:lvl>
    <w:lvl w:ilvl="5" w:tplc="0409001B">
      <w:start w:val="1"/>
      <w:numFmt w:val="bullet"/>
      <w:lvlText w:val=""/>
      <w:lvlJc w:val="left"/>
      <w:pPr>
        <w:tabs>
          <w:tab w:val="num" w:pos="3600"/>
        </w:tabs>
        <w:ind w:left="3600" w:hanging="360"/>
      </w:pPr>
      <w:rPr>
        <w:rFonts w:ascii="Wingdings" w:hAnsi="Wingdings" w:hint="default"/>
      </w:rPr>
    </w:lvl>
    <w:lvl w:ilvl="6" w:tplc="0409000F" w:tentative="1">
      <w:start w:val="1"/>
      <w:numFmt w:val="bullet"/>
      <w:lvlText w:val=""/>
      <w:lvlJc w:val="left"/>
      <w:pPr>
        <w:tabs>
          <w:tab w:val="num" w:pos="4320"/>
        </w:tabs>
        <w:ind w:left="4320" w:hanging="360"/>
      </w:pPr>
      <w:rPr>
        <w:rFonts w:ascii="Symbol" w:hAnsi="Symbol" w:hint="default"/>
      </w:rPr>
    </w:lvl>
    <w:lvl w:ilvl="7" w:tplc="04090019" w:tentative="1">
      <w:start w:val="1"/>
      <w:numFmt w:val="bullet"/>
      <w:lvlText w:val="o"/>
      <w:lvlJc w:val="left"/>
      <w:pPr>
        <w:tabs>
          <w:tab w:val="num" w:pos="5040"/>
        </w:tabs>
        <w:ind w:left="5040" w:hanging="360"/>
      </w:pPr>
      <w:rPr>
        <w:rFonts w:ascii="Courier New" w:hAnsi="Courier New" w:cs="Courier New" w:hint="default"/>
      </w:rPr>
    </w:lvl>
    <w:lvl w:ilvl="8" w:tplc="0409001B"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3069765A"/>
    <w:multiLevelType w:val="hybridMultilevel"/>
    <w:tmpl w:val="5AE43234"/>
    <w:lvl w:ilvl="0" w:tplc="B6100224">
      <w:start w:val="1"/>
      <w:numFmt w:val="bullet"/>
      <w:pStyle w:val="Lb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0F97957"/>
    <w:multiLevelType w:val="hybridMultilevel"/>
    <w:tmpl w:val="C2C0F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316278"/>
    <w:multiLevelType w:val="hybridMultilevel"/>
    <w:tmpl w:val="E6E2125E"/>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856619"/>
    <w:multiLevelType w:val="hybridMultilevel"/>
    <w:tmpl w:val="426EFF68"/>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AA27E6"/>
    <w:multiLevelType w:val="hybridMultilevel"/>
    <w:tmpl w:val="72B876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0E3032"/>
    <w:multiLevelType w:val="hybridMultilevel"/>
    <w:tmpl w:val="4560E7A6"/>
    <w:lvl w:ilvl="0" w:tplc="08090001">
      <w:start w:val="1"/>
      <w:numFmt w:val="bullet"/>
      <w:lvlText w:val=""/>
      <w:lvlJc w:val="left"/>
      <w:pPr>
        <w:ind w:left="108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9A95359"/>
    <w:multiLevelType w:val="hybridMultilevel"/>
    <w:tmpl w:val="9ACA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093AAD"/>
    <w:multiLevelType w:val="multilevel"/>
    <w:tmpl w:val="813405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5934EF9"/>
    <w:multiLevelType w:val="hybridMultilevel"/>
    <w:tmpl w:val="EFF8B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03331A"/>
    <w:multiLevelType w:val="hybridMultilevel"/>
    <w:tmpl w:val="5210A99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EE44DAB"/>
    <w:multiLevelType w:val="hybridMultilevel"/>
    <w:tmpl w:val="AEBAB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6233C"/>
    <w:multiLevelType w:val="hybridMultilevel"/>
    <w:tmpl w:val="CBC27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223197"/>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EE5198"/>
    <w:multiLevelType w:val="multilevel"/>
    <w:tmpl w:val="DA9A0952"/>
    <w:lvl w:ilvl="0">
      <w:start w:val="1"/>
      <w:numFmt w:val="decimal"/>
      <w:lvlText w:val="%1"/>
      <w:lvlJc w:val="left"/>
      <w:pPr>
        <w:ind w:left="360" w:hanging="360"/>
      </w:pPr>
      <w:rPr>
        <w:rFonts w:ascii="Segoe UI" w:hAnsi="Segoe UI" w:cs="Segoe UI" w:hint="default"/>
        <w:color w:val="000000"/>
        <w:sz w:val="20"/>
      </w:rPr>
    </w:lvl>
    <w:lvl w:ilvl="1">
      <w:start w:val="1"/>
      <w:numFmt w:val="decimal"/>
      <w:lvlText w:val="%1.%2"/>
      <w:lvlJc w:val="left"/>
      <w:pPr>
        <w:ind w:left="360" w:hanging="360"/>
      </w:pPr>
      <w:rPr>
        <w:rFonts w:ascii="Segoe UI" w:hAnsi="Segoe UI" w:cs="Segoe UI" w:hint="default"/>
        <w:color w:val="000000"/>
        <w:sz w:val="20"/>
      </w:rPr>
    </w:lvl>
    <w:lvl w:ilvl="2">
      <w:start w:val="1"/>
      <w:numFmt w:val="decimal"/>
      <w:lvlText w:val="%1.%2.%3"/>
      <w:lvlJc w:val="left"/>
      <w:pPr>
        <w:ind w:left="720" w:hanging="720"/>
      </w:pPr>
      <w:rPr>
        <w:rFonts w:ascii="Segoe UI" w:hAnsi="Segoe UI" w:cs="Segoe UI" w:hint="default"/>
        <w:color w:val="000000"/>
        <w:sz w:val="20"/>
      </w:rPr>
    </w:lvl>
    <w:lvl w:ilvl="3">
      <w:start w:val="1"/>
      <w:numFmt w:val="decimal"/>
      <w:lvlText w:val="%1.%2.%3.%4"/>
      <w:lvlJc w:val="left"/>
      <w:pPr>
        <w:ind w:left="720" w:hanging="720"/>
      </w:pPr>
      <w:rPr>
        <w:rFonts w:ascii="Segoe UI" w:hAnsi="Segoe UI" w:cs="Segoe UI" w:hint="default"/>
        <w:color w:val="000000"/>
        <w:sz w:val="20"/>
      </w:rPr>
    </w:lvl>
    <w:lvl w:ilvl="4">
      <w:start w:val="1"/>
      <w:numFmt w:val="decimal"/>
      <w:lvlText w:val="%1.%2.%3.%4.%5"/>
      <w:lvlJc w:val="left"/>
      <w:pPr>
        <w:ind w:left="720" w:hanging="720"/>
      </w:pPr>
      <w:rPr>
        <w:rFonts w:ascii="Segoe UI" w:hAnsi="Segoe UI" w:cs="Segoe UI" w:hint="default"/>
        <w:color w:val="000000"/>
        <w:sz w:val="20"/>
      </w:rPr>
    </w:lvl>
    <w:lvl w:ilvl="5">
      <w:start w:val="1"/>
      <w:numFmt w:val="decimal"/>
      <w:lvlText w:val="%1.%2.%3.%4.%5.%6"/>
      <w:lvlJc w:val="left"/>
      <w:pPr>
        <w:ind w:left="1080" w:hanging="1080"/>
      </w:pPr>
      <w:rPr>
        <w:rFonts w:ascii="Segoe UI" w:hAnsi="Segoe UI" w:cs="Segoe UI" w:hint="default"/>
        <w:color w:val="000000"/>
        <w:sz w:val="20"/>
      </w:rPr>
    </w:lvl>
    <w:lvl w:ilvl="6">
      <w:start w:val="1"/>
      <w:numFmt w:val="decimal"/>
      <w:lvlText w:val="%1.%2.%3.%4.%5.%6.%7"/>
      <w:lvlJc w:val="left"/>
      <w:pPr>
        <w:ind w:left="1080" w:hanging="1080"/>
      </w:pPr>
      <w:rPr>
        <w:rFonts w:ascii="Segoe UI" w:hAnsi="Segoe UI" w:cs="Segoe UI" w:hint="default"/>
        <w:color w:val="000000"/>
        <w:sz w:val="20"/>
      </w:rPr>
    </w:lvl>
    <w:lvl w:ilvl="7">
      <w:start w:val="1"/>
      <w:numFmt w:val="decimal"/>
      <w:lvlText w:val="%1.%2.%3.%4.%5.%6.%7.%8"/>
      <w:lvlJc w:val="left"/>
      <w:pPr>
        <w:ind w:left="1440" w:hanging="1440"/>
      </w:pPr>
      <w:rPr>
        <w:rFonts w:ascii="Segoe UI" w:hAnsi="Segoe UI" w:cs="Segoe UI" w:hint="default"/>
        <w:color w:val="000000"/>
        <w:sz w:val="20"/>
      </w:rPr>
    </w:lvl>
    <w:lvl w:ilvl="8">
      <w:start w:val="1"/>
      <w:numFmt w:val="decimal"/>
      <w:lvlText w:val="%1.%2.%3.%4.%5.%6.%7.%8.%9"/>
      <w:lvlJc w:val="left"/>
      <w:pPr>
        <w:ind w:left="1440" w:hanging="1440"/>
      </w:pPr>
      <w:rPr>
        <w:rFonts w:ascii="Segoe UI" w:hAnsi="Segoe UI" w:cs="Segoe UI" w:hint="default"/>
        <w:color w:val="000000"/>
        <w:sz w:val="20"/>
      </w:rPr>
    </w:lvl>
  </w:abstractNum>
  <w:abstractNum w:abstractNumId="31" w15:restartNumberingAfterBreak="0">
    <w:nsid w:val="5D8A3175"/>
    <w:multiLevelType w:val="hybridMultilevel"/>
    <w:tmpl w:val="144CFC12"/>
    <w:lvl w:ilvl="0" w:tplc="F834A596">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D402EE"/>
    <w:multiLevelType w:val="hybridMultilevel"/>
    <w:tmpl w:val="AF327C6C"/>
    <w:lvl w:ilvl="0" w:tplc="04090005">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1C2272D"/>
    <w:multiLevelType w:val="hybridMultilevel"/>
    <w:tmpl w:val="C9763B0A"/>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594718"/>
    <w:multiLevelType w:val="hybridMultilevel"/>
    <w:tmpl w:val="6C0449F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6342379"/>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15:restartNumberingAfterBreak="0">
    <w:nsid w:val="676A1AF6"/>
    <w:multiLevelType w:val="hybridMultilevel"/>
    <w:tmpl w:val="278C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754B33"/>
    <w:multiLevelType w:val="hybridMultilevel"/>
    <w:tmpl w:val="4D3446AA"/>
    <w:lvl w:ilvl="0" w:tplc="0809000F">
      <w:start w:val="1"/>
      <w:numFmt w:val="decimal"/>
      <w:lvlText w:val="%1."/>
      <w:lvlJc w:val="left"/>
      <w:pPr>
        <w:tabs>
          <w:tab w:val="num" w:pos="1440"/>
        </w:tabs>
        <w:ind w:left="1440" w:hanging="360"/>
      </w:pPr>
      <w:rPr>
        <w:rFonts w:hint="default"/>
      </w:rPr>
    </w:lvl>
    <w:lvl w:ilvl="1" w:tplc="04090019">
      <w:start w:val="1"/>
      <w:numFmt w:val="bullet"/>
      <w:lvlText w:val=""/>
      <w:lvlJc w:val="left"/>
      <w:pPr>
        <w:tabs>
          <w:tab w:val="num" w:pos="2160"/>
        </w:tabs>
        <w:ind w:left="2160" w:hanging="360"/>
      </w:pPr>
      <w:rPr>
        <w:rFonts w:ascii="Wingdings" w:hAnsi="Wingdings" w:hint="default"/>
      </w:rPr>
    </w:lvl>
    <w:lvl w:ilvl="2" w:tplc="0409001B">
      <w:start w:val="1"/>
      <w:numFmt w:val="bullet"/>
      <w:lvlText w:val=""/>
      <w:lvlJc w:val="left"/>
      <w:pPr>
        <w:tabs>
          <w:tab w:val="num" w:pos="1800"/>
        </w:tabs>
        <w:ind w:left="1800" w:hanging="360"/>
      </w:pPr>
      <w:rPr>
        <w:rFonts w:ascii="Wingdings" w:hAnsi="Wingdings" w:hint="default"/>
      </w:rPr>
    </w:lvl>
    <w:lvl w:ilvl="3" w:tplc="0409000F">
      <w:start w:val="1"/>
      <w:numFmt w:val="bullet"/>
      <w:lvlText w:val=""/>
      <w:lvlJc w:val="left"/>
      <w:pPr>
        <w:tabs>
          <w:tab w:val="num" w:pos="2520"/>
        </w:tabs>
        <w:ind w:left="2520" w:hanging="360"/>
      </w:pPr>
      <w:rPr>
        <w:rFonts w:ascii="Wingdings" w:hAnsi="Wingdings" w:hint="default"/>
      </w:rPr>
    </w:lvl>
    <w:lvl w:ilvl="4" w:tplc="04090005">
      <w:start w:val="1"/>
      <w:numFmt w:val="bullet"/>
      <w:lvlText w:val=""/>
      <w:lvlJc w:val="left"/>
      <w:pPr>
        <w:tabs>
          <w:tab w:val="num" w:pos="3240"/>
        </w:tabs>
        <w:ind w:left="3240" w:hanging="360"/>
      </w:pPr>
      <w:rPr>
        <w:rFonts w:ascii="Wingdings" w:hAnsi="Wingdings" w:hint="default"/>
      </w:rPr>
    </w:lvl>
    <w:lvl w:ilvl="5" w:tplc="0409001B">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A18571F"/>
    <w:multiLevelType w:val="hybridMultilevel"/>
    <w:tmpl w:val="1DE89B9C"/>
    <w:lvl w:ilvl="0" w:tplc="0809000F">
      <w:start w:val="1"/>
      <w:numFmt w:val="decimal"/>
      <w:lvlText w:val="%1."/>
      <w:lvlJc w:val="left"/>
      <w:pPr>
        <w:tabs>
          <w:tab w:val="num" w:pos="1800"/>
        </w:tabs>
        <w:ind w:left="1800" w:hanging="360"/>
      </w:pPr>
      <w:rPr>
        <w:rFonts w:hint="default"/>
      </w:rPr>
    </w:lvl>
    <w:lvl w:ilvl="1" w:tplc="04090019">
      <w:start w:val="1"/>
      <w:numFmt w:val="bullet"/>
      <w:lvlText w:val=""/>
      <w:lvlJc w:val="left"/>
      <w:pPr>
        <w:tabs>
          <w:tab w:val="num" w:pos="2520"/>
        </w:tabs>
        <w:ind w:left="2520" w:hanging="360"/>
      </w:pPr>
      <w:rPr>
        <w:rFonts w:ascii="Wingdings" w:hAnsi="Wingdings"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Wingdings" w:hAnsi="Wingdings" w:hint="default"/>
      </w:rPr>
    </w:lvl>
    <w:lvl w:ilvl="4" w:tplc="04090005">
      <w:start w:val="1"/>
      <w:numFmt w:val="bullet"/>
      <w:lvlText w:val=""/>
      <w:lvlJc w:val="left"/>
      <w:pPr>
        <w:tabs>
          <w:tab w:val="num" w:pos="3600"/>
        </w:tabs>
        <w:ind w:left="3600" w:hanging="360"/>
      </w:pPr>
      <w:rPr>
        <w:rFonts w:ascii="Wingdings" w:hAnsi="Wingdings" w:hint="default"/>
      </w:rPr>
    </w:lvl>
    <w:lvl w:ilvl="5" w:tplc="0409001B">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DCA3EC9"/>
    <w:multiLevelType w:val="hybridMultilevel"/>
    <w:tmpl w:val="C47EAC20"/>
    <w:lvl w:ilvl="0" w:tplc="08090005">
      <w:start w:val="1"/>
      <w:numFmt w:val="bullet"/>
      <w:lvlText w:val=""/>
      <w:lvlJc w:val="left"/>
      <w:pPr>
        <w:ind w:left="1080" w:hanging="360"/>
      </w:pPr>
      <w:rPr>
        <w:rFonts w:ascii="Wingdings" w:hAnsi="Wingdings" w:hint="default"/>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5AD3C94"/>
    <w:multiLevelType w:val="hybridMultilevel"/>
    <w:tmpl w:val="683C5E9E"/>
    <w:lvl w:ilvl="0" w:tplc="0809000F">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1" w15:restartNumberingAfterBreak="0">
    <w:nsid w:val="762F41A9"/>
    <w:multiLevelType w:val="hybridMultilevel"/>
    <w:tmpl w:val="48E8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975A6C"/>
    <w:multiLevelType w:val="hybridMultilevel"/>
    <w:tmpl w:val="6E1A517A"/>
    <w:lvl w:ilvl="0" w:tplc="08090005">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0"/>
  </w:num>
  <w:num w:numId="3">
    <w:abstractNumId w:val="16"/>
  </w:num>
  <w:num w:numId="4">
    <w:abstractNumId w:val="21"/>
  </w:num>
  <w:num w:numId="5">
    <w:abstractNumId w:val="17"/>
  </w:num>
  <w:num w:numId="6">
    <w:abstractNumId w:val="24"/>
  </w:num>
  <w:num w:numId="7">
    <w:abstractNumId w:val="28"/>
  </w:num>
  <w:num w:numId="8">
    <w:abstractNumId w:val="14"/>
  </w:num>
  <w:num w:numId="9">
    <w:abstractNumId w:val="25"/>
  </w:num>
  <w:num w:numId="10">
    <w:abstractNumId w:val="18"/>
  </w:num>
  <w:num w:numId="11">
    <w:abstractNumId w:val="6"/>
  </w:num>
  <w:num w:numId="12">
    <w:abstractNumId w:val="36"/>
  </w:num>
  <w:num w:numId="13">
    <w:abstractNumId w:val="8"/>
  </w:num>
  <w:num w:numId="14">
    <w:abstractNumId w:val="27"/>
  </w:num>
  <w:num w:numId="15">
    <w:abstractNumId w:val="7"/>
  </w:num>
  <w:num w:numId="16">
    <w:abstractNumId w:val="42"/>
  </w:num>
  <w:num w:numId="17">
    <w:abstractNumId w:val="3"/>
  </w:num>
  <w:num w:numId="18">
    <w:abstractNumId w:val="39"/>
  </w:num>
  <w:num w:numId="19">
    <w:abstractNumId w:val="22"/>
  </w:num>
  <w:num w:numId="20">
    <w:abstractNumId w:val="32"/>
  </w:num>
  <w:num w:numId="21">
    <w:abstractNumId w:val="1"/>
  </w:num>
  <w:num w:numId="22">
    <w:abstractNumId w:val="33"/>
  </w:num>
  <w:num w:numId="23">
    <w:abstractNumId w:val="20"/>
  </w:num>
  <w:num w:numId="24">
    <w:abstractNumId w:val="5"/>
  </w:num>
  <w:num w:numId="25">
    <w:abstractNumId w:val="38"/>
  </w:num>
  <w:num w:numId="26">
    <w:abstractNumId w:val="19"/>
  </w:num>
  <w:num w:numId="27">
    <w:abstractNumId w:val="2"/>
  </w:num>
  <w:num w:numId="28">
    <w:abstractNumId w:val="26"/>
  </w:num>
  <w:num w:numId="29">
    <w:abstractNumId w:val="37"/>
  </w:num>
  <w:num w:numId="30">
    <w:abstractNumId w:val="11"/>
  </w:num>
  <w:num w:numId="31">
    <w:abstractNumId w:val="34"/>
  </w:num>
  <w:num w:numId="32">
    <w:abstractNumId w:val="4"/>
  </w:num>
  <w:num w:numId="33">
    <w:abstractNumId w:val="40"/>
  </w:num>
  <w:num w:numId="34">
    <w:abstractNumId w:val="35"/>
  </w:num>
  <w:num w:numId="35">
    <w:abstractNumId w:val="29"/>
  </w:num>
  <w:num w:numId="36">
    <w:abstractNumId w:val="13"/>
  </w:num>
  <w:num w:numId="37">
    <w:abstractNumId w:val="9"/>
  </w:num>
  <w:num w:numId="38">
    <w:abstractNumId w:val="15"/>
  </w:num>
  <w:num w:numId="39">
    <w:abstractNumId w:val="30"/>
  </w:num>
  <w:num w:numId="40">
    <w:abstractNumId w:val="41"/>
  </w:num>
  <w:num w:numId="41">
    <w:abstractNumId w:val="23"/>
  </w:num>
  <w:num w:numId="42">
    <w:abstractNumId w:val="12"/>
  </w:num>
  <w:num w:numId="43">
    <w:abstractNumId w:val="31"/>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el Hulen">
    <w15:presenceInfo w15:providerId="None" w15:userId="Joel Hulen"/>
  </w15:person>
  <w15:person w15:author="Chris Testa-O'Neill">
    <w15:presenceInfo w15:providerId="AD" w15:userId="S::chtestao@microsoft.com::5bbc7867-2897-41b3-9195-1c81bf62a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0NzAwNjK0sDQ2NDFQ0lEKTi0uzszPAykwqgUAu+v0zSwAAAA="/>
  </w:docVars>
  <w:rsids>
    <w:rsidRoot w:val="001D61FC"/>
    <w:rsid w:val="0000644E"/>
    <w:rsid w:val="0000786C"/>
    <w:rsid w:val="00011935"/>
    <w:rsid w:val="00013516"/>
    <w:rsid w:val="00016D22"/>
    <w:rsid w:val="00016D2F"/>
    <w:rsid w:val="0002039A"/>
    <w:rsid w:val="000203DD"/>
    <w:rsid w:val="0002522A"/>
    <w:rsid w:val="00025D24"/>
    <w:rsid w:val="00025E92"/>
    <w:rsid w:val="00031531"/>
    <w:rsid w:val="0003250C"/>
    <w:rsid w:val="00032CE4"/>
    <w:rsid w:val="00035A75"/>
    <w:rsid w:val="000369E1"/>
    <w:rsid w:val="00041B7C"/>
    <w:rsid w:val="000445AC"/>
    <w:rsid w:val="00044ACC"/>
    <w:rsid w:val="00044D4A"/>
    <w:rsid w:val="00045A17"/>
    <w:rsid w:val="0004648E"/>
    <w:rsid w:val="00046C8F"/>
    <w:rsid w:val="00051C75"/>
    <w:rsid w:val="0006110B"/>
    <w:rsid w:val="00064BDE"/>
    <w:rsid w:val="0006612D"/>
    <w:rsid w:val="00067E5C"/>
    <w:rsid w:val="000715E3"/>
    <w:rsid w:val="00073DFC"/>
    <w:rsid w:val="000757F8"/>
    <w:rsid w:val="00081FE3"/>
    <w:rsid w:val="0008693B"/>
    <w:rsid w:val="0009015E"/>
    <w:rsid w:val="00092413"/>
    <w:rsid w:val="000934EE"/>
    <w:rsid w:val="000A0927"/>
    <w:rsid w:val="000A1549"/>
    <w:rsid w:val="000A3D32"/>
    <w:rsid w:val="000A5627"/>
    <w:rsid w:val="000A746E"/>
    <w:rsid w:val="000B12CD"/>
    <w:rsid w:val="000B1765"/>
    <w:rsid w:val="000B4ACF"/>
    <w:rsid w:val="000B4DE6"/>
    <w:rsid w:val="000B4FEE"/>
    <w:rsid w:val="000C208A"/>
    <w:rsid w:val="000C4E64"/>
    <w:rsid w:val="000C536B"/>
    <w:rsid w:val="000D5910"/>
    <w:rsid w:val="000D5D31"/>
    <w:rsid w:val="000D68ED"/>
    <w:rsid w:val="000D7998"/>
    <w:rsid w:val="000E0863"/>
    <w:rsid w:val="000F243A"/>
    <w:rsid w:val="000F53ED"/>
    <w:rsid w:val="000F55B3"/>
    <w:rsid w:val="000F5849"/>
    <w:rsid w:val="000F649E"/>
    <w:rsid w:val="00102A49"/>
    <w:rsid w:val="00105619"/>
    <w:rsid w:val="0010655E"/>
    <w:rsid w:val="001109C4"/>
    <w:rsid w:val="00111223"/>
    <w:rsid w:val="001115A5"/>
    <w:rsid w:val="00112D21"/>
    <w:rsid w:val="00114C7F"/>
    <w:rsid w:val="001158D1"/>
    <w:rsid w:val="00117DF6"/>
    <w:rsid w:val="00120F5A"/>
    <w:rsid w:val="00121265"/>
    <w:rsid w:val="00121F31"/>
    <w:rsid w:val="0012358D"/>
    <w:rsid w:val="00124593"/>
    <w:rsid w:val="00125304"/>
    <w:rsid w:val="001306E0"/>
    <w:rsid w:val="001319D7"/>
    <w:rsid w:val="0013213B"/>
    <w:rsid w:val="00147EE8"/>
    <w:rsid w:val="001508AD"/>
    <w:rsid w:val="001517F6"/>
    <w:rsid w:val="001524AB"/>
    <w:rsid w:val="00156875"/>
    <w:rsid w:val="00160A20"/>
    <w:rsid w:val="00166A52"/>
    <w:rsid w:val="00171296"/>
    <w:rsid w:val="00171805"/>
    <w:rsid w:val="00173ED6"/>
    <w:rsid w:val="00183BA8"/>
    <w:rsid w:val="00183DA8"/>
    <w:rsid w:val="00190901"/>
    <w:rsid w:val="0019294D"/>
    <w:rsid w:val="0019331B"/>
    <w:rsid w:val="001A3FC4"/>
    <w:rsid w:val="001A4D9D"/>
    <w:rsid w:val="001A6BE3"/>
    <w:rsid w:val="001B4EB1"/>
    <w:rsid w:val="001B631B"/>
    <w:rsid w:val="001B69D0"/>
    <w:rsid w:val="001B760C"/>
    <w:rsid w:val="001C438E"/>
    <w:rsid w:val="001C43C0"/>
    <w:rsid w:val="001C4ED9"/>
    <w:rsid w:val="001C4EF2"/>
    <w:rsid w:val="001C61EC"/>
    <w:rsid w:val="001C7144"/>
    <w:rsid w:val="001D1DD6"/>
    <w:rsid w:val="001D4187"/>
    <w:rsid w:val="001D61FC"/>
    <w:rsid w:val="001D7AA7"/>
    <w:rsid w:val="001E0B97"/>
    <w:rsid w:val="001E4404"/>
    <w:rsid w:val="001E6F8C"/>
    <w:rsid w:val="001F0F7A"/>
    <w:rsid w:val="001F1310"/>
    <w:rsid w:val="001F32DB"/>
    <w:rsid w:val="001F57B5"/>
    <w:rsid w:val="001F636A"/>
    <w:rsid w:val="001F7947"/>
    <w:rsid w:val="002030F4"/>
    <w:rsid w:val="00204113"/>
    <w:rsid w:val="002055A7"/>
    <w:rsid w:val="00206D97"/>
    <w:rsid w:val="002102CA"/>
    <w:rsid w:val="00211443"/>
    <w:rsid w:val="002119F9"/>
    <w:rsid w:val="002123C5"/>
    <w:rsid w:val="00212C1B"/>
    <w:rsid w:val="00214F71"/>
    <w:rsid w:val="00220E96"/>
    <w:rsid w:val="00222465"/>
    <w:rsid w:val="00225B3F"/>
    <w:rsid w:val="00227A66"/>
    <w:rsid w:val="002342F9"/>
    <w:rsid w:val="00234F75"/>
    <w:rsid w:val="00235E2B"/>
    <w:rsid w:val="002400AE"/>
    <w:rsid w:val="00241BD4"/>
    <w:rsid w:val="00243A0B"/>
    <w:rsid w:val="00245E2A"/>
    <w:rsid w:val="00246291"/>
    <w:rsid w:val="00247BC6"/>
    <w:rsid w:val="00252ED3"/>
    <w:rsid w:val="002579E1"/>
    <w:rsid w:val="002626D9"/>
    <w:rsid w:val="00262D43"/>
    <w:rsid w:val="00262FFF"/>
    <w:rsid w:val="002702E0"/>
    <w:rsid w:val="002707EC"/>
    <w:rsid w:val="0027193E"/>
    <w:rsid w:val="00271E39"/>
    <w:rsid w:val="002739E2"/>
    <w:rsid w:val="0027766F"/>
    <w:rsid w:val="0028337D"/>
    <w:rsid w:val="00284444"/>
    <w:rsid w:val="00294888"/>
    <w:rsid w:val="0029528C"/>
    <w:rsid w:val="0029610C"/>
    <w:rsid w:val="002A002B"/>
    <w:rsid w:val="002A2762"/>
    <w:rsid w:val="002A2D69"/>
    <w:rsid w:val="002B0F01"/>
    <w:rsid w:val="002B25B8"/>
    <w:rsid w:val="002B2795"/>
    <w:rsid w:val="002B5F69"/>
    <w:rsid w:val="002C09C4"/>
    <w:rsid w:val="002C2434"/>
    <w:rsid w:val="002C5D35"/>
    <w:rsid w:val="002D2A76"/>
    <w:rsid w:val="002D5566"/>
    <w:rsid w:val="002E2429"/>
    <w:rsid w:val="002E572B"/>
    <w:rsid w:val="002E71AD"/>
    <w:rsid w:val="002F3DDB"/>
    <w:rsid w:val="00300617"/>
    <w:rsid w:val="00300BAD"/>
    <w:rsid w:val="00305CA8"/>
    <w:rsid w:val="003072CB"/>
    <w:rsid w:val="00317F12"/>
    <w:rsid w:val="00326B1B"/>
    <w:rsid w:val="00326D8F"/>
    <w:rsid w:val="00330807"/>
    <w:rsid w:val="00333337"/>
    <w:rsid w:val="00333D3F"/>
    <w:rsid w:val="00341700"/>
    <w:rsid w:val="0034259B"/>
    <w:rsid w:val="00342F9A"/>
    <w:rsid w:val="00343849"/>
    <w:rsid w:val="00347A8E"/>
    <w:rsid w:val="00350C8E"/>
    <w:rsid w:val="00361E16"/>
    <w:rsid w:val="00362635"/>
    <w:rsid w:val="00363931"/>
    <w:rsid w:val="00365547"/>
    <w:rsid w:val="00366503"/>
    <w:rsid w:val="00373586"/>
    <w:rsid w:val="0037386C"/>
    <w:rsid w:val="003764FC"/>
    <w:rsid w:val="0037712B"/>
    <w:rsid w:val="00386922"/>
    <w:rsid w:val="00386D65"/>
    <w:rsid w:val="0039194B"/>
    <w:rsid w:val="00392816"/>
    <w:rsid w:val="00394B84"/>
    <w:rsid w:val="00397BB7"/>
    <w:rsid w:val="003A1A3E"/>
    <w:rsid w:val="003A2116"/>
    <w:rsid w:val="003A30E1"/>
    <w:rsid w:val="003A3273"/>
    <w:rsid w:val="003A4258"/>
    <w:rsid w:val="003A5206"/>
    <w:rsid w:val="003B0659"/>
    <w:rsid w:val="003B29F1"/>
    <w:rsid w:val="003B5FE6"/>
    <w:rsid w:val="003C1254"/>
    <w:rsid w:val="003C2BA8"/>
    <w:rsid w:val="003C4ECF"/>
    <w:rsid w:val="003C5239"/>
    <w:rsid w:val="003C726D"/>
    <w:rsid w:val="003C7B40"/>
    <w:rsid w:val="003D3B5D"/>
    <w:rsid w:val="003D3EF7"/>
    <w:rsid w:val="003D5D20"/>
    <w:rsid w:val="003E3382"/>
    <w:rsid w:val="003F27F2"/>
    <w:rsid w:val="003F2EBE"/>
    <w:rsid w:val="003F33E3"/>
    <w:rsid w:val="003F3908"/>
    <w:rsid w:val="00401645"/>
    <w:rsid w:val="004040E3"/>
    <w:rsid w:val="0040581C"/>
    <w:rsid w:val="00407338"/>
    <w:rsid w:val="00412C91"/>
    <w:rsid w:val="004169DB"/>
    <w:rsid w:val="004178C1"/>
    <w:rsid w:val="00423FFC"/>
    <w:rsid w:val="00424B9B"/>
    <w:rsid w:val="00425987"/>
    <w:rsid w:val="004274D0"/>
    <w:rsid w:val="00430EB9"/>
    <w:rsid w:val="00431A2A"/>
    <w:rsid w:val="00432067"/>
    <w:rsid w:val="00434024"/>
    <w:rsid w:val="00437FE4"/>
    <w:rsid w:val="004423EB"/>
    <w:rsid w:val="00443120"/>
    <w:rsid w:val="00443F6B"/>
    <w:rsid w:val="00447767"/>
    <w:rsid w:val="0045299A"/>
    <w:rsid w:val="00454DCE"/>
    <w:rsid w:val="00455740"/>
    <w:rsid w:val="00462B1F"/>
    <w:rsid w:val="00464185"/>
    <w:rsid w:val="004661DD"/>
    <w:rsid w:val="00467DBF"/>
    <w:rsid w:val="00472060"/>
    <w:rsid w:val="00475A74"/>
    <w:rsid w:val="00475CE6"/>
    <w:rsid w:val="00476619"/>
    <w:rsid w:val="00477952"/>
    <w:rsid w:val="00484942"/>
    <w:rsid w:val="00486DEC"/>
    <w:rsid w:val="00486E4C"/>
    <w:rsid w:val="0049254C"/>
    <w:rsid w:val="00496D07"/>
    <w:rsid w:val="004A47E0"/>
    <w:rsid w:val="004A5C09"/>
    <w:rsid w:val="004A5EC4"/>
    <w:rsid w:val="004B2B82"/>
    <w:rsid w:val="004B5570"/>
    <w:rsid w:val="004B6183"/>
    <w:rsid w:val="004C0BA0"/>
    <w:rsid w:val="004C189D"/>
    <w:rsid w:val="004C2109"/>
    <w:rsid w:val="004C4A23"/>
    <w:rsid w:val="004C720C"/>
    <w:rsid w:val="004D1C0E"/>
    <w:rsid w:val="004D3322"/>
    <w:rsid w:val="004D4B70"/>
    <w:rsid w:val="004E3D31"/>
    <w:rsid w:val="004E4AF7"/>
    <w:rsid w:val="004F118A"/>
    <w:rsid w:val="004F1E77"/>
    <w:rsid w:val="004F2871"/>
    <w:rsid w:val="004F43FD"/>
    <w:rsid w:val="004F67EB"/>
    <w:rsid w:val="004F7826"/>
    <w:rsid w:val="004F7FCF"/>
    <w:rsid w:val="00500183"/>
    <w:rsid w:val="00502DB6"/>
    <w:rsid w:val="0050304F"/>
    <w:rsid w:val="005067FB"/>
    <w:rsid w:val="005153C5"/>
    <w:rsid w:val="00515AF4"/>
    <w:rsid w:val="005215C0"/>
    <w:rsid w:val="00525524"/>
    <w:rsid w:val="005259D2"/>
    <w:rsid w:val="0053228F"/>
    <w:rsid w:val="00532AFA"/>
    <w:rsid w:val="00532CC7"/>
    <w:rsid w:val="005360BA"/>
    <w:rsid w:val="00540555"/>
    <w:rsid w:val="00540867"/>
    <w:rsid w:val="00540D8D"/>
    <w:rsid w:val="005421A2"/>
    <w:rsid w:val="00546AEE"/>
    <w:rsid w:val="00547631"/>
    <w:rsid w:val="005518FD"/>
    <w:rsid w:val="00551C8F"/>
    <w:rsid w:val="005521A3"/>
    <w:rsid w:val="005549C5"/>
    <w:rsid w:val="00555B70"/>
    <w:rsid w:val="005568E9"/>
    <w:rsid w:val="00560531"/>
    <w:rsid w:val="00562855"/>
    <w:rsid w:val="00562DB8"/>
    <w:rsid w:val="0056548F"/>
    <w:rsid w:val="0056563E"/>
    <w:rsid w:val="00567BD0"/>
    <w:rsid w:val="00570AFF"/>
    <w:rsid w:val="00572185"/>
    <w:rsid w:val="005721F8"/>
    <w:rsid w:val="00573F33"/>
    <w:rsid w:val="00574001"/>
    <w:rsid w:val="005752EF"/>
    <w:rsid w:val="00575406"/>
    <w:rsid w:val="00582C4C"/>
    <w:rsid w:val="00587B1F"/>
    <w:rsid w:val="00587E22"/>
    <w:rsid w:val="00590C77"/>
    <w:rsid w:val="005911B1"/>
    <w:rsid w:val="00591938"/>
    <w:rsid w:val="00592639"/>
    <w:rsid w:val="005944CC"/>
    <w:rsid w:val="00594B9A"/>
    <w:rsid w:val="0059693B"/>
    <w:rsid w:val="005A5782"/>
    <w:rsid w:val="005A71B1"/>
    <w:rsid w:val="005B19D5"/>
    <w:rsid w:val="005B1F39"/>
    <w:rsid w:val="005B4097"/>
    <w:rsid w:val="005B42B9"/>
    <w:rsid w:val="005B769D"/>
    <w:rsid w:val="005B78C6"/>
    <w:rsid w:val="005B78C8"/>
    <w:rsid w:val="005C2933"/>
    <w:rsid w:val="005C30F7"/>
    <w:rsid w:val="005C498C"/>
    <w:rsid w:val="005C5FEE"/>
    <w:rsid w:val="005C7813"/>
    <w:rsid w:val="005D0A21"/>
    <w:rsid w:val="005D24A1"/>
    <w:rsid w:val="005D24F2"/>
    <w:rsid w:val="005D3636"/>
    <w:rsid w:val="005D59B4"/>
    <w:rsid w:val="005D6E47"/>
    <w:rsid w:val="005E19E3"/>
    <w:rsid w:val="005E2D31"/>
    <w:rsid w:val="005E2F3D"/>
    <w:rsid w:val="005E3392"/>
    <w:rsid w:val="005E5B93"/>
    <w:rsid w:val="005F50A3"/>
    <w:rsid w:val="005F53D6"/>
    <w:rsid w:val="005F60FE"/>
    <w:rsid w:val="005F79F8"/>
    <w:rsid w:val="005F7D28"/>
    <w:rsid w:val="0060063F"/>
    <w:rsid w:val="00600D0B"/>
    <w:rsid w:val="00603443"/>
    <w:rsid w:val="00610651"/>
    <w:rsid w:val="00612156"/>
    <w:rsid w:val="00612310"/>
    <w:rsid w:val="006132AD"/>
    <w:rsid w:val="00614222"/>
    <w:rsid w:val="006145C4"/>
    <w:rsid w:val="0061644B"/>
    <w:rsid w:val="006178FB"/>
    <w:rsid w:val="00617C20"/>
    <w:rsid w:val="0062042F"/>
    <w:rsid w:val="00624CF3"/>
    <w:rsid w:val="0062778D"/>
    <w:rsid w:val="006347C2"/>
    <w:rsid w:val="00635D12"/>
    <w:rsid w:val="00637361"/>
    <w:rsid w:val="00641141"/>
    <w:rsid w:val="00641BB3"/>
    <w:rsid w:val="00641E92"/>
    <w:rsid w:val="00647E92"/>
    <w:rsid w:val="00651DD6"/>
    <w:rsid w:val="00652ED7"/>
    <w:rsid w:val="0065327A"/>
    <w:rsid w:val="0065645C"/>
    <w:rsid w:val="006606CB"/>
    <w:rsid w:val="00660DBD"/>
    <w:rsid w:val="0067619A"/>
    <w:rsid w:val="006812BD"/>
    <w:rsid w:val="00681D87"/>
    <w:rsid w:val="00681DAD"/>
    <w:rsid w:val="00692E57"/>
    <w:rsid w:val="00692FD0"/>
    <w:rsid w:val="00694405"/>
    <w:rsid w:val="0069581C"/>
    <w:rsid w:val="006A15D6"/>
    <w:rsid w:val="006A1AC7"/>
    <w:rsid w:val="006A6A0A"/>
    <w:rsid w:val="006B05FA"/>
    <w:rsid w:val="006B116F"/>
    <w:rsid w:val="006B1FD3"/>
    <w:rsid w:val="006B28C0"/>
    <w:rsid w:val="006B3895"/>
    <w:rsid w:val="006B38A1"/>
    <w:rsid w:val="006B4530"/>
    <w:rsid w:val="006C00ED"/>
    <w:rsid w:val="006C0AA7"/>
    <w:rsid w:val="006C2567"/>
    <w:rsid w:val="006C25DA"/>
    <w:rsid w:val="006C2B91"/>
    <w:rsid w:val="006C38D9"/>
    <w:rsid w:val="006D0036"/>
    <w:rsid w:val="006D0532"/>
    <w:rsid w:val="006D30C9"/>
    <w:rsid w:val="006E2497"/>
    <w:rsid w:val="006E3B85"/>
    <w:rsid w:val="006E60CC"/>
    <w:rsid w:val="006F2A74"/>
    <w:rsid w:val="006F5DA1"/>
    <w:rsid w:val="006F744A"/>
    <w:rsid w:val="006F7CA5"/>
    <w:rsid w:val="006F7EB0"/>
    <w:rsid w:val="0070306B"/>
    <w:rsid w:val="00712AF8"/>
    <w:rsid w:val="0071660A"/>
    <w:rsid w:val="007179D0"/>
    <w:rsid w:val="00730C6D"/>
    <w:rsid w:val="0073264E"/>
    <w:rsid w:val="00734C72"/>
    <w:rsid w:val="007369F0"/>
    <w:rsid w:val="007405C8"/>
    <w:rsid w:val="007414A2"/>
    <w:rsid w:val="007442C1"/>
    <w:rsid w:val="007453F1"/>
    <w:rsid w:val="00751ECC"/>
    <w:rsid w:val="00752053"/>
    <w:rsid w:val="0075590E"/>
    <w:rsid w:val="0075772C"/>
    <w:rsid w:val="00761D61"/>
    <w:rsid w:val="00763092"/>
    <w:rsid w:val="007632CC"/>
    <w:rsid w:val="00767BA3"/>
    <w:rsid w:val="007705DA"/>
    <w:rsid w:val="00770ED3"/>
    <w:rsid w:val="00771241"/>
    <w:rsid w:val="00772077"/>
    <w:rsid w:val="0077488B"/>
    <w:rsid w:val="00775D71"/>
    <w:rsid w:val="00775F91"/>
    <w:rsid w:val="00776572"/>
    <w:rsid w:val="00776CE7"/>
    <w:rsid w:val="00786709"/>
    <w:rsid w:val="0079009A"/>
    <w:rsid w:val="00792F3B"/>
    <w:rsid w:val="0079413A"/>
    <w:rsid w:val="00797E2C"/>
    <w:rsid w:val="007A2B67"/>
    <w:rsid w:val="007A359B"/>
    <w:rsid w:val="007A41AD"/>
    <w:rsid w:val="007A50EF"/>
    <w:rsid w:val="007A5FB7"/>
    <w:rsid w:val="007B0E93"/>
    <w:rsid w:val="007B21D4"/>
    <w:rsid w:val="007B350E"/>
    <w:rsid w:val="007B3F19"/>
    <w:rsid w:val="007B3F95"/>
    <w:rsid w:val="007B50BC"/>
    <w:rsid w:val="007B6043"/>
    <w:rsid w:val="007B65C5"/>
    <w:rsid w:val="007B7E5E"/>
    <w:rsid w:val="007D11A3"/>
    <w:rsid w:val="007E124F"/>
    <w:rsid w:val="007E2994"/>
    <w:rsid w:val="007E5A1D"/>
    <w:rsid w:val="007E71CB"/>
    <w:rsid w:val="007E7F77"/>
    <w:rsid w:val="007F0089"/>
    <w:rsid w:val="007F0621"/>
    <w:rsid w:val="007F38AE"/>
    <w:rsid w:val="007F45B2"/>
    <w:rsid w:val="007F7A55"/>
    <w:rsid w:val="00805CE9"/>
    <w:rsid w:val="00806447"/>
    <w:rsid w:val="0080753A"/>
    <w:rsid w:val="00813771"/>
    <w:rsid w:val="008157BB"/>
    <w:rsid w:val="00816951"/>
    <w:rsid w:val="00823EB0"/>
    <w:rsid w:val="008257A8"/>
    <w:rsid w:val="00827A09"/>
    <w:rsid w:val="00830166"/>
    <w:rsid w:val="00835C1B"/>
    <w:rsid w:val="008376C9"/>
    <w:rsid w:val="008401D0"/>
    <w:rsid w:val="00841E71"/>
    <w:rsid w:val="00842258"/>
    <w:rsid w:val="008422FD"/>
    <w:rsid w:val="008440CF"/>
    <w:rsid w:val="00851796"/>
    <w:rsid w:val="0085503B"/>
    <w:rsid w:val="0085664A"/>
    <w:rsid w:val="00856F4C"/>
    <w:rsid w:val="008616CD"/>
    <w:rsid w:val="00861D36"/>
    <w:rsid w:val="00862302"/>
    <w:rsid w:val="0086316F"/>
    <w:rsid w:val="00863672"/>
    <w:rsid w:val="00865F22"/>
    <w:rsid w:val="00873285"/>
    <w:rsid w:val="00882BDE"/>
    <w:rsid w:val="008854A6"/>
    <w:rsid w:val="00886150"/>
    <w:rsid w:val="00887CD2"/>
    <w:rsid w:val="00891319"/>
    <w:rsid w:val="00896125"/>
    <w:rsid w:val="00896BAD"/>
    <w:rsid w:val="008A2F3C"/>
    <w:rsid w:val="008B13F8"/>
    <w:rsid w:val="008B1EB0"/>
    <w:rsid w:val="008B1F14"/>
    <w:rsid w:val="008B52A2"/>
    <w:rsid w:val="008B6A41"/>
    <w:rsid w:val="008B7D34"/>
    <w:rsid w:val="008C12F3"/>
    <w:rsid w:val="008C439C"/>
    <w:rsid w:val="008C66B4"/>
    <w:rsid w:val="008C701D"/>
    <w:rsid w:val="008D28C1"/>
    <w:rsid w:val="008D34E6"/>
    <w:rsid w:val="008D38E4"/>
    <w:rsid w:val="008D3DF0"/>
    <w:rsid w:val="008D429C"/>
    <w:rsid w:val="008D5847"/>
    <w:rsid w:val="008E3197"/>
    <w:rsid w:val="008F05EE"/>
    <w:rsid w:val="008F0763"/>
    <w:rsid w:val="008F2323"/>
    <w:rsid w:val="008F651D"/>
    <w:rsid w:val="009002E1"/>
    <w:rsid w:val="009002F1"/>
    <w:rsid w:val="0090101E"/>
    <w:rsid w:val="00902B22"/>
    <w:rsid w:val="0091210A"/>
    <w:rsid w:val="00917424"/>
    <w:rsid w:val="00923A2E"/>
    <w:rsid w:val="009244E1"/>
    <w:rsid w:val="00924E72"/>
    <w:rsid w:val="00926623"/>
    <w:rsid w:val="00933F73"/>
    <w:rsid w:val="009447DD"/>
    <w:rsid w:val="00944978"/>
    <w:rsid w:val="00945B52"/>
    <w:rsid w:val="009503DA"/>
    <w:rsid w:val="00951A31"/>
    <w:rsid w:val="009564B3"/>
    <w:rsid w:val="00960F8D"/>
    <w:rsid w:val="009613FC"/>
    <w:rsid w:val="009660A5"/>
    <w:rsid w:val="00972508"/>
    <w:rsid w:val="00973F7C"/>
    <w:rsid w:val="00976721"/>
    <w:rsid w:val="00976C88"/>
    <w:rsid w:val="00977C9E"/>
    <w:rsid w:val="009817D2"/>
    <w:rsid w:val="00981C88"/>
    <w:rsid w:val="00983272"/>
    <w:rsid w:val="009835F2"/>
    <w:rsid w:val="0098450A"/>
    <w:rsid w:val="0098677B"/>
    <w:rsid w:val="00987E64"/>
    <w:rsid w:val="00987FA4"/>
    <w:rsid w:val="009907F7"/>
    <w:rsid w:val="00991876"/>
    <w:rsid w:val="0099500A"/>
    <w:rsid w:val="00997B17"/>
    <w:rsid w:val="009A03BB"/>
    <w:rsid w:val="009A2350"/>
    <w:rsid w:val="009A503C"/>
    <w:rsid w:val="009A6524"/>
    <w:rsid w:val="009A7476"/>
    <w:rsid w:val="009B1F17"/>
    <w:rsid w:val="009B29B4"/>
    <w:rsid w:val="009B31A5"/>
    <w:rsid w:val="009B4F27"/>
    <w:rsid w:val="009B5F61"/>
    <w:rsid w:val="009C177B"/>
    <w:rsid w:val="009C3159"/>
    <w:rsid w:val="009C33BC"/>
    <w:rsid w:val="009C629D"/>
    <w:rsid w:val="009D0184"/>
    <w:rsid w:val="009D3347"/>
    <w:rsid w:val="009E08FC"/>
    <w:rsid w:val="009E30A5"/>
    <w:rsid w:val="009E4ECA"/>
    <w:rsid w:val="009F0BC3"/>
    <w:rsid w:val="009F297C"/>
    <w:rsid w:val="009F6B49"/>
    <w:rsid w:val="00A11C3A"/>
    <w:rsid w:val="00A12089"/>
    <w:rsid w:val="00A17346"/>
    <w:rsid w:val="00A20BF4"/>
    <w:rsid w:val="00A3188B"/>
    <w:rsid w:val="00A32A35"/>
    <w:rsid w:val="00A33060"/>
    <w:rsid w:val="00A36F2F"/>
    <w:rsid w:val="00A50DC6"/>
    <w:rsid w:val="00A52D30"/>
    <w:rsid w:val="00A55369"/>
    <w:rsid w:val="00A568BB"/>
    <w:rsid w:val="00A56E3A"/>
    <w:rsid w:val="00A57A71"/>
    <w:rsid w:val="00A608B7"/>
    <w:rsid w:val="00A60D0E"/>
    <w:rsid w:val="00A62D18"/>
    <w:rsid w:val="00A72DF7"/>
    <w:rsid w:val="00A74408"/>
    <w:rsid w:val="00A77E63"/>
    <w:rsid w:val="00A815D1"/>
    <w:rsid w:val="00A85FE9"/>
    <w:rsid w:val="00A87879"/>
    <w:rsid w:val="00A928C0"/>
    <w:rsid w:val="00A951B5"/>
    <w:rsid w:val="00A951DC"/>
    <w:rsid w:val="00A9525E"/>
    <w:rsid w:val="00AA0476"/>
    <w:rsid w:val="00AA2078"/>
    <w:rsid w:val="00AA30CA"/>
    <w:rsid w:val="00AB4F54"/>
    <w:rsid w:val="00AB64C2"/>
    <w:rsid w:val="00AC5CCA"/>
    <w:rsid w:val="00AC6C1B"/>
    <w:rsid w:val="00AD2F90"/>
    <w:rsid w:val="00AD5112"/>
    <w:rsid w:val="00AD5730"/>
    <w:rsid w:val="00AD579D"/>
    <w:rsid w:val="00AE3AF2"/>
    <w:rsid w:val="00AE42C6"/>
    <w:rsid w:val="00AE6C74"/>
    <w:rsid w:val="00AE7EF2"/>
    <w:rsid w:val="00AF0AFF"/>
    <w:rsid w:val="00AF4589"/>
    <w:rsid w:val="00AF4FB0"/>
    <w:rsid w:val="00AF6568"/>
    <w:rsid w:val="00B00148"/>
    <w:rsid w:val="00B0044F"/>
    <w:rsid w:val="00B03365"/>
    <w:rsid w:val="00B03A94"/>
    <w:rsid w:val="00B04537"/>
    <w:rsid w:val="00B069F9"/>
    <w:rsid w:val="00B06DF0"/>
    <w:rsid w:val="00B11BF6"/>
    <w:rsid w:val="00B13077"/>
    <w:rsid w:val="00B13FD5"/>
    <w:rsid w:val="00B14BAE"/>
    <w:rsid w:val="00B16552"/>
    <w:rsid w:val="00B1725C"/>
    <w:rsid w:val="00B200D5"/>
    <w:rsid w:val="00B208D9"/>
    <w:rsid w:val="00B20FAA"/>
    <w:rsid w:val="00B2216B"/>
    <w:rsid w:val="00B22666"/>
    <w:rsid w:val="00B25A38"/>
    <w:rsid w:val="00B25C37"/>
    <w:rsid w:val="00B303F8"/>
    <w:rsid w:val="00B304C3"/>
    <w:rsid w:val="00B33268"/>
    <w:rsid w:val="00B41834"/>
    <w:rsid w:val="00B42C56"/>
    <w:rsid w:val="00B436A4"/>
    <w:rsid w:val="00B44406"/>
    <w:rsid w:val="00B45A80"/>
    <w:rsid w:val="00B5074C"/>
    <w:rsid w:val="00B52358"/>
    <w:rsid w:val="00B540A4"/>
    <w:rsid w:val="00B54145"/>
    <w:rsid w:val="00B54611"/>
    <w:rsid w:val="00B54A1B"/>
    <w:rsid w:val="00B54BF7"/>
    <w:rsid w:val="00B54ECC"/>
    <w:rsid w:val="00B6694E"/>
    <w:rsid w:val="00B702BF"/>
    <w:rsid w:val="00B70C8E"/>
    <w:rsid w:val="00B73A1E"/>
    <w:rsid w:val="00B75E7F"/>
    <w:rsid w:val="00B82C09"/>
    <w:rsid w:val="00B8487D"/>
    <w:rsid w:val="00B90E45"/>
    <w:rsid w:val="00B9276C"/>
    <w:rsid w:val="00BA2DB8"/>
    <w:rsid w:val="00BA3746"/>
    <w:rsid w:val="00BB08C5"/>
    <w:rsid w:val="00BB1618"/>
    <w:rsid w:val="00BB18A2"/>
    <w:rsid w:val="00BB3BFA"/>
    <w:rsid w:val="00BB51CE"/>
    <w:rsid w:val="00BB5484"/>
    <w:rsid w:val="00BB669A"/>
    <w:rsid w:val="00BB7FCE"/>
    <w:rsid w:val="00BC0A08"/>
    <w:rsid w:val="00BC451C"/>
    <w:rsid w:val="00BD662C"/>
    <w:rsid w:val="00BE1044"/>
    <w:rsid w:val="00BE2A20"/>
    <w:rsid w:val="00BE3D51"/>
    <w:rsid w:val="00BE401D"/>
    <w:rsid w:val="00BE4EEB"/>
    <w:rsid w:val="00BE637E"/>
    <w:rsid w:val="00BF1643"/>
    <w:rsid w:val="00BF2D06"/>
    <w:rsid w:val="00BF329B"/>
    <w:rsid w:val="00C00D79"/>
    <w:rsid w:val="00C03D41"/>
    <w:rsid w:val="00C048EA"/>
    <w:rsid w:val="00C06E8C"/>
    <w:rsid w:val="00C10900"/>
    <w:rsid w:val="00C11778"/>
    <w:rsid w:val="00C156FB"/>
    <w:rsid w:val="00C1663C"/>
    <w:rsid w:val="00C16FB1"/>
    <w:rsid w:val="00C17E6B"/>
    <w:rsid w:val="00C2271A"/>
    <w:rsid w:val="00C22E1E"/>
    <w:rsid w:val="00C25B2D"/>
    <w:rsid w:val="00C32059"/>
    <w:rsid w:val="00C350DA"/>
    <w:rsid w:val="00C40FF4"/>
    <w:rsid w:val="00C51E65"/>
    <w:rsid w:val="00C5201F"/>
    <w:rsid w:val="00C54E4B"/>
    <w:rsid w:val="00C565DB"/>
    <w:rsid w:val="00C56D79"/>
    <w:rsid w:val="00C610CB"/>
    <w:rsid w:val="00C6291D"/>
    <w:rsid w:val="00C65EDF"/>
    <w:rsid w:val="00C67853"/>
    <w:rsid w:val="00C713AD"/>
    <w:rsid w:val="00C723B2"/>
    <w:rsid w:val="00C75C30"/>
    <w:rsid w:val="00C80084"/>
    <w:rsid w:val="00C8448B"/>
    <w:rsid w:val="00C85D7A"/>
    <w:rsid w:val="00C87844"/>
    <w:rsid w:val="00C90F33"/>
    <w:rsid w:val="00C91875"/>
    <w:rsid w:val="00C93804"/>
    <w:rsid w:val="00C96749"/>
    <w:rsid w:val="00CA0F46"/>
    <w:rsid w:val="00CA4C03"/>
    <w:rsid w:val="00CA641D"/>
    <w:rsid w:val="00CA684D"/>
    <w:rsid w:val="00CA6D4D"/>
    <w:rsid w:val="00CB02ED"/>
    <w:rsid w:val="00CB0760"/>
    <w:rsid w:val="00CB0F99"/>
    <w:rsid w:val="00CB136A"/>
    <w:rsid w:val="00CB51D0"/>
    <w:rsid w:val="00CC04F1"/>
    <w:rsid w:val="00CC3CA4"/>
    <w:rsid w:val="00CC7469"/>
    <w:rsid w:val="00CD043F"/>
    <w:rsid w:val="00CD14D2"/>
    <w:rsid w:val="00CD4559"/>
    <w:rsid w:val="00CD66C4"/>
    <w:rsid w:val="00CE0165"/>
    <w:rsid w:val="00CE16A7"/>
    <w:rsid w:val="00CE3910"/>
    <w:rsid w:val="00CE4A7B"/>
    <w:rsid w:val="00CF2369"/>
    <w:rsid w:val="00CF2A92"/>
    <w:rsid w:val="00CF48B8"/>
    <w:rsid w:val="00CF5827"/>
    <w:rsid w:val="00CF69FB"/>
    <w:rsid w:val="00CF78F9"/>
    <w:rsid w:val="00D00CF3"/>
    <w:rsid w:val="00D0664E"/>
    <w:rsid w:val="00D066C2"/>
    <w:rsid w:val="00D1053C"/>
    <w:rsid w:val="00D10B54"/>
    <w:rsid w:val="00D14F14"/>
    <w:rsid w:val="00D166F8"/>
    <w:rsid w:val="00D20471"/>
    <w:rsid w:val="00D20969"/>
    <w:rsid w:val="00D21CD6"/>
    <w:rsid w:val="00D23075"/>
    <w:rsid w:val="00D278BF"/>
    <w:rsid w:val="00D31E06"/>
    <w:rsid w:val="00D32B54"/>
    <w:rsid w:val="00D35E50"/>
    <w:rsid w:val="00D36610"/>
    <w:rsid w:val="00D401A0"/>
    <w:rsid w:val="00D424D6"/>
    <w:rsid w:val="00D46052"/>
    <w:rsid w:val="00D6256B"/>
    <w:rsid w:val="00D62EE1"/>
    <w:rsid w:val="00D63655"/>
    <w:rsid w:val="00D637C6"/>
    <w:rsid w:val="00D6399C"/>
    <w:rsid w:val="00D64461"/>
    <w:rsid w:val="00D64A68"/>
    <w:rsid w:val="00D705FE"/>
    <w:rsid w:val="00D7165F"/>
    <w:rsid w:val="00D73A5C"/>
    <w:rsid w:val="00D743A0"/>
    <w:rsid w:val="00D84878"/>
    <w:rsid w:val="00D85779"/>
    <w:rsid w:val="00D93A36"/>
    <w:rsid w:val="00D94EC2"/>
    <w:rsid w:val="00D9585F"/>
    <w:rsid w:val="00D97CDD"/>
    <w:rsid w:val="00DA0312"/>
    <w:rsid w:val="00DA1979"/>
    <w:rsid w:val="00DA1BB2"/>
    <w:rsid w:val="00DA3462"/>
    <w:rsid w:val="00DA59D2"/>
    <w:rsid w:val="00DB07CB"/>
    <w:rsid w:val="00DB1237"/>
    <w:rsid w:val="00DB1E6C"/>
    <w:rsid w:val="00DB3A10"/>
    <w:rsid w:val="00DB5103"/>
    <w:rsid w:val="00DC6262"/>
    <w:rsid w:val="00DC76DE"/>
    <w:rsid w:val="00DC786D"/>
    <w:rsid w:val="00DD0890"/>
    <w:rsid w:val="00DD2BFC"/>
    <w:rsid w:val="00DD30B3"/>
    <w:rsid w:val="00DD39D8"/>
    <w:rsid w:val="00DD4067"/>
    <w:rsid w:val="00DD6447"/>
    <w:rsid w:val="00DE1C70"/>
    <w:rsid w:val="00DE3BFD"/>
    <w:rsid w:val="00DE58E7"/>
    <w:rsid w:val="00DF0288"/>
    <w:rsid w:val="00DF0DBB"/>
    <w:rsid w:val="00DF3C5F"/>
    <w:rsid w:val="00DF3EC0"/>
    <w:rsid w:val="00DF67D7"/>
    <w:rsid w:val="00DF706D"/>
    <w:rsid w:val="00DF7922"/>
    <w:rsid w:val="00DF7BA5"/>
    <w:rsid w:val="00E006CD"/>
    <w:rsid w:val="00E02E06"/>
    <w:rsid w:val="00E03036"/>
    <w:rsid w:val="00E05FDE"/>
    <w:rsid w:val="00E115FF"/>
    <w:rsid w:val="00E13B39"/>
    <w:rsid w:val="00E14F06"/>
    <w:rsid w:val="00E21ECC"/>
    <w:rsid w:val="00E2317F"/>
    <w:rsid w:val="00E23D22"/>
    <w:rsid w:val="00E2451F"/>
    <w:rsid w:val="00E26CAA"/>
    <w:rsid w:val="00E27BB8"/>
    <w:rsid w:val="00E304E5"/>
    <w:rsid w:val="00E30746"/>
    <w:rsid w:val="00E31D82"/>
    <w:rsid w:val="00E401E9"/>
    <w:rsid w:val="00E4763E"/>
    <w:rsid w:val="00E53856"/>
    <w:rsid w:val="00E56B83"/>
    <w:rsid w:val="00E61BA4"/>
    <w:rsid w:val="00E620FE"/>
    <w:rsid w:val="00E63A08"/>
    <w:rsid w:val="00E65423"/>
    <w:rsid w:val="00E7148B"/>
    <w:rsid w:val="00E80463"/>
    <w:rsid w:val="00E8348B"/>
    <w:rsid w:val="00E83A92"/>
    <w:rsid w:val="00E8450F"/>
    <w:rsid w:val="00E9386E"/>
    <w:rsid w:val="00E93979"/>
    <w:rsid w:val="00E950B4"/>
    <w:rsid w:val="00EA2072"/>
    <w:rsid w:val="00EA3B68"/>
    <w:rsid w:val="00EA5E53"/>
    <w:rsid w:val="00EA6274"/>
    <w:rsid w:val="00EA6AAB"/>
    <w:rsid w:val="00EB1DE1"/>
    <w:rsid w:val="00EB2A5E"/>
    <w:rsid w:val="00EB3F4C"/>
    <w:rsid w:val="00EC2233"/>
    <w:rsid w:val="00EC3093"/>
    <w:rsid w:val="00EC364E"/>
    <w:rsid w:val="00EC52A8"/>
    <w:rsid w:val="00ED06D8"/>
    <w:rsid w:val="00ED06E6"/>
    <w:rsid w:val="00ED1ACE"/>
    <w:rsid w:val="00ED24B8"/>
    <w:rsid w:val="00EE119B"/>
    <w:rsid w:val="00EE50C6"/>
    <w:rsid w:val="00EE593A"/>
    <w:rsid w:val="00EE67E6"/>
    <w:rsid w:val="00EF2DC9"/>
    <w:rsid w:val="00EF3905"/>
    <w:rsid w:val="00EF3C0E"/>
    <w:rsid w:val="00EF7CAC"/>
    <w:rsid w:val="00F00181"/>
    <w:rsid w:val="00F047C9"/>
    <w:rsid w:val="00F11101"/>
    <w:rsid w:val="00F11C03"/>
    <w:rsid w:val="00F13373"/>
    <w:rsid w:val="00F14937"/>
    <w:rsid w:val="00F2315A"/>
    <w:rsid w:val="00F2512B"/>
    <w:rsid w:val="00F30901"/>
    <w:rsid w:val="00F32B93"/>
    <w:rsid w:val="00F358F6"/>
    <w:rsid w:val="00F3678B"/>
    <w:rsid w:val="00F4255E"/>
    <w:rsid w:val="00F43CE5"/>
    <w:rsid w:val="00F52E93"/>
    <w:rsid w:val="00F62BC5"/>
    <w:rsid w:val="00F670E3"/>
    <w:rsid w:val="00F67BF3"/>
    <w:rsid w:val="00F743DA"/>
    <w:rsid w:val="00F82186"/>
    <w:rsid w:val="00F825D1"/>
    <w:rsid w:val="00F829E8"/>
    <w:rsid w:val="00F86F47"/>
    <w:rsid w:val="00F876DD"/>
    <w:rsid w:val="00F902B9"/>
    <w:rsid w:val="00F912A2"/>
    <w:rsid w:val="00FA1D9D"/>
    <w:rsid w:val="00FA34F6"/>
    <w:rsid w:val="00FA386C"/>
    <w:rsid w:val="00FA391A"/>
    <w:rsid w:val="00FA5EFC"/>
    <w:rsid w:val="00FC1C65"/>
    <w:rsid w:val="00FC5B18"/>
    <w:rsid w:val="00FC5E2B"/>
    <w:rsid w:val="00FC6156"/>
    <w:rsid w:val="00FC7224"/>
    <w:rsid w:val="00FD40A7"/>
    <w:rsid w:val="00FD4113"/>
    <w:rsid w:val="00FE2080"/>
    <w:rsid w:val="00FE7D9A"/>
    <w:rsid w:val="00FF3477"/>
    <w:rsid w:val="00FF4225"/>
    <w:rsid w:val="00FF62DF"/>
    <w:rsid w:val="6A783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0416F"/>
  <w15:docId w15:val="{BD3B31A0-B885-4184-BE03-FF48CCF91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D36"/>
  </w:style>
  <w:style w:type="paragraph" w:styleId="Heading1">
    <w:name w:val="heading 1"/>
    <w:basedOn w:val="Normal"/>
    <w:next w:val="Normal"/>
    <w:link w:val="Heading1Char"/>
    <w:uiPriority w:val="9"/>
    <w:qFormat/>
    <w:rsid w:val="00610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610651"/>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next w:val="Normal"/>
    <w:link w:val="Heading4Char"/>
    <w:uiPriority w:val="9"/>
    <w:unhideWhenUsed/>
    <w:qFormat/>
    <w:rsid w:val="0061065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10651"/>
    <w:rPr>
      <w:rFonts w:ascii="Arial" w:eastAsia="Times New Roman" w:hAnsi="Arial" w:cs="Arial"/>
      <w:b/>
      <w:bCs/>
      <w:sz w:val="26"/>
      <w:szCs w:val="26"/>
      <w:lang w:val="en-US"/>
    </w:rPr>
  </w:style>
  <w:style w:type="character" w:customStyle="1" w:styleId="Heading1Char">
    <w:name w:val="Heading 1 Char"/>
    <w:basedOn w:val="DefaultParagraphFont"/>
    <w:link w:val="Heading1"/>
    <w:uiPriority w:val="9"/>
    <w:rsid w:val="00610651"/>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semiHidden/>
    <w:rsid w:val="00610651"/>
    <w:rPr>
      <w:sz w:val="16"/>
      <w:szCs w:val="16"/>
    </w:rPr>
  </w:style>
  <w:style w:type="paragraph" w:styleId="CommentText">
    <w:name w:val="annotation text"/>
    <w:basedOn w:val="Normal"/>
    <w:link w:val="CommentTextChar"/>
    <w:semiHidden/>
    <w:rsid w:val="00610651"/>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610651"/>
    <w:rPr>
      <w:rFonts w:ascii="Times New Roman" w:eastAsia="Times New Roman" w:hAnsi="Times New Roman" w:cs="Times New Roman"/>
      <w:sz w:val="20"/>
      <w:szCs w:val="20"/>
      <w:lang w:val="en-US"/>
    </w:rPr>
  </w:style>
  <w:style w:type="paragraph" w:customStyle="1" w:styleId="Tpf">
    <w:name w:val="Tpf"/>
    <w:basedOn w:val="Normal"/>
    <w:rsid w:val="00610651"/>
    <w:pPr>
      <w:tabs>
        <w:tab w:val="left" w:pos="300"/>
        <w:tab w:val="left" w:pos="540"/>
      </w:tabs>
      <w:spacing w:before="20" w:after="60" w:line="240" w:lineRule="exact"/>
    </w:pPr>
    <w:rPr>
      <w:rFonts w:ascii="Times New Roman" w:eastAsia="Times New Roman" w:hAnsi="Times New Roman" w:cs="Times New Roman"/>
      <w:sz w:val="19"/>
      <w:szCs w:val="20"/>
      <w:lang w:val="en-US"/>
    </w:rPr>
  </w:style>
  <w:style w:type="paragraph" w:styleId="BalloonText">
    <w:name w:val="Balloon Text"/>
    <w:basedOn w:val="Normal"/>
    <w:link w:val="BalloonTextChar"/>
    <w:semiHidden/>
    <w:unhideWhenUsed/>
    <w:rsid w:val="006106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651"/>
    <w:rPr>
      <w:rFonts w:ascii="Tahoma" w:hAnsi="Tahoma" w:cs="Tahoma"/>
      <w:sz w:val="16"/>
      <w:szCs w:val="16"/>
    </w:rPr>
  </w:style>
  <w:style w:type="character" w:customStyle="1" w:styleId="Heading4Char">
    <w:name w:val="Heading 4 Char"/>
    <w:basedOn w:val="DefaultParagraphFont"/>
    <w:link w:val="Heading4"/>
    <w:uiPriority w:val="9"/>
    <w:rsid w:val="00610651"/>
    <w:rPr>
      <w:rFonts w:asciiTheme="majorHAnsi" w:eastAsiaTheme="majorEastAsia" w:hAnsiTheme="majorHAnsi" w:cstheme="majorBidi"/>
      <w:b/>
      <w:bCs/>
      <w:i/>
      <w:iCs/>
      <w:color w:val="4F81BD" w:themeColor="accent1"/>
    </w:rPr>
  </w:style>
  <w:style w:type="paragraph" w:customStyle="1" w:styleId="Teh">
    <w:name w:val="Teh"/>
    <w:next w:val="Normal"/>
    <w:rsid w:val="00610651"/>
    <w:pPr>
      <w:keepLines/>
      <w:spacing w:after="0" w:line="80" w:lineRule="exact"/>
      <w:jc w:val="right"/>
    </w:pPr>
    <w:rPr>
      <w:rFonts w:ascii="Times New Roman" w:eastAsia="Times New Roman" w:hAnsi="Times New Roman" w:cs="Times New Roman"/>
      <w:sz w:val="21"/>
      <w:szCs w:val="20"/>
      <w:lang w:val="en-US"/>
    </w:rPr>
  </w:style>
  <w:style w:type="paragraph" w:styleId="ListParagraph">
    <w:name w:val="List Paragraph"/>
    <w:basedOn w:val="Normal"/>
    <w:uiPriority w:val="34"/>
    <w:qFormat/>
    <w:rsid w:val="00610651"/>
    <w:pPr>
      <w:ind w:left="720"/>
      <w:contextualSpacing/>
    </w:pPr>
    <w:rPr>
      <w:rFonts w:ascii="Calibri" w:eastAsia="Calibri" w:hAnsi="Calibri" w:cs="Times New Roman"/>
      <w:lang w:val="en-US"/>
    </w:rPr>
  </w:style>
  <w:style w:type="paragraph" w:styleId="NormalWeb">
    <w:name w:val="Normal (Web)"/>
    <w:basedOn w:val="Normal"/>
    <w:rsid w:val="006106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b1">
    <w:name w:val="Lb1"/>
    <w:aliases w:val="List Bullet1"/>
    <w:basedOn w:val="Normal"/>
    <w:rsid w:val="00610651"/>
    <w:pPr>
      <w:numPr>
        <w:numId w:val="5"/>
      </w:numPr>
      <w:tabs>
        <w:tab w:val="left" w:pos="720"/>
      </w:tabs>
      <w:spacing w:after="60" w:line="300" w:lineRule="exact"/>
    </w:pPr>
    <w:rPr>
      <w:rFonts w:ascii="Times New Roman" w:eastAsia="MS Mincho" w:hAnsi="Times New Roman" w:cs="Times New Roman"/>
      <w:lang w:val="en-US" w:eastAsia="ja-JP"/>
    </w:rPr>
  </w:style>
  <w:style w:type="paragraph" w:styleId="Header">
    <w:name w:val="header"/>
    <w:basedOn w:val="Normal"/>
    <w:link w:val="HeaderChar"/>
    <w:uiPriority w:val="99"/>
    <w:unhideWhenUsed/>
    <w:rsid w:val="00776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72"/>
  </w:style>
  <w:style w:type="paragraph" w:styleId="Footer">
    <w:name w:val="footer"/>
    <w:basedOn w:val="Normal"/>
    <w:link w:val="FooterChar"/>
    <w:uiPriority w:val="99"/>
    <w:unhideWhenUsed/>
    <w:rsid w:val="00776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72"/>
  </w:style>
  <w:style w:type="character" w:styleId="Hyperlink">
    <w:name w:val="Hyperlink"/>
    <w:basedOn w:val="DefaultParagraphFont"/>
    <w:uiPriority w:val="99"/>
    <w:unhideWhenUsed/>
    <w:rsid w:val="00896BAD"/>
    <w:rPr>
      <w:color w:val="0000FF" w:themeColor="hyperlink"/>
      <w:u w:val="single"/>
    </w:rPr>
  </w:style>
  <w:style w:type="character" w:styleId="UnresolvedMention">
    <w:name w:val="Unresolved Mention"/>
    <w:basedOn w:val="DefaultParagraphFont"/>
    <w:uiPriority w:val="99"/>
    <w:semiHidden/>
    <w:unhideWhenUsed/>
    <w:rsid w:val="00896BAD"/>
    <w:rPr>
      <w:color w:val="605E5C"/>
      <w:shd w:val="clear" w:color="auto" w:fill="E1DFDD"/>
    </w:rPr>
  </w:style>
  <w:style w:type="character" w:styleId="FollowedHyperlink">
    <w:name w:val="FollowedHyperlink"/>
    <w:basedOn w:val="DefaultParagraphFont"/>
    <w:uiPriority w:val="99"/>
    <w:semiHidden/>
    <w:unhideWhenUsed/>
    <w:rsid w:val="00EB3F4C"/>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BE2A20"/>
    <w:pPr>
      <w:spacing w:after="200"/>
    </w:pPr>
    <w:rPr>
      <w:rFonts w:asciiTheme="minorHAnsi" w:eastAsiaTheme="minorHAnsi" w:hAnsiTheme="minorHAnsi" w:cstheme="minorBidi"/>
      <w:b/>
      <w:bCs/>
      <w:lang w:val="en-GB"/>
    </w:rPr>
  </w:style>
  <w:style w:type="character" w:customStyle="1" w:styleId="CommentSubjectChar">
    <w:name w:val="Comment Subject Char"/>
    <w:basedOn w:val="CommentTextChar"/>
    <w:link w:val="CommentSubject"/>
    <w:uiPriority w:val="99"/>
    <w:semiHidden/>
    <w:rsid w:val="00BE2A2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7351">
      <w:bodyDiv w:val="1"/>
      <w:marLeft w:val="0"/>
      <w:marRight w:val="0"/>
      <w:marTop w:val="0"/>
      <w:marBottom w:val="0"/>
      <w:divBdr>
        <w:top w:val="none" w:sz="0" w:space="0" w:color="auto"/>
        <w:left w:val="none" w:sz="0" w:space="0" w:color="auto"/>
        <w:bottom w:val="none" w:sz="0" w:space="0" w:color="auto"/>
        <w:right w:val="none" w:sz="0" w:space="0" w:color="auto"/>
      </w:divBdr>
      <w:divsChild>
        <w:div w:id="1039358929">
          <w:marLeft w:val="0"/>
          <w:marRight w:val="0"/>
          <w:marTop w:val="0"/>
          <w:marBottom w:val="0"/>
          <w:divBdr>
            <w:top w:val="none" w:sz="0" w:space="0" w:color="auto"/>
            <w:left w:val="none" w:sz="0" w:space="0" w:color="auto"/>
            <w:bottom w:val="none" w:sz="0" w:space="0" w:color="auto"/>
            <w:right w:val="none" w:sz="0" w:space="0" w:color="auto"/>
          </w:divBdr>
          <w:divsChild>
            <w:div w:id="13017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723">
      <w:bodyDiv w:val="1"/>
      <w:marLeft w:val="0"/>
      <w:marRight w:val="0"/>
      <w:marTop w:val="0"/>
      <w:marBottom w:val="0"/>
      <w:divBdr>
        <w:top w:val="none" w:sz="0" w:space="0" w:color="auto"/>
        <w:left w:val="none" w:sz="0" w:space="0" w:color="auto"/>
        <w:bottom w:val="none" w:sz="0" w:space="0" w:color="auto"/>
        <w:right w:val="none" w:sz="0" w:space="0" w:color="auto"/>
      </w:divBdr>
    </w:div>
    <w:div w:id="56436832">
      <w:bodyDiv w:val="1"/>
      <w:marLeft w:val="0"/>
      <w:marRight w:val="0"/>
      <w:marTop w:val="0"/>
      <w:marBottom w:val="0"/>
      <w:divBdr>
        <w:top w:val="none" w:sz="0" w:space="0" w:color="auto"/>
        <w:left w:val="none" w:sz="0" w:space="0" w:color="auto"/>
        <w:bottom w:val="none" w:sz="0" w:space="0" w:color="auto"/>
        <w:right w:val="none" w:sz="0" w:space="0" w:color="auto"/>
      </w:divBdr>
    </w:div>
    <w:div w:id="172768328">
      <w:bodyDiv w:val="1"/>
      <w:marLeft w:val="0"/>
      <w:marRight w:val="0"/>
      <w:marTop w:val="0"/>
      <w:marBottom w:val="0"/>
      <w:divBdr>
        <w:top w:val="none" w:sz="0" w:space="0" w:color="auto"/>
        <w:left w:val="none" w:sz="0" w:space="0" w:color="auto"/>
        <w:bottom w:val="none" w:sz="0" w:space="0" w:color="auto"/>
        <w:right w:val="none" w:sz="0" w:space="0" w:color="auto"/>
      </w:divBdr>
      <w:divsChild>
        <w:div w:id="334501963">
          <w:marLeft w:val="0"/>
          <w:marRight w:val="0"/>
          <w:marTop w:val="0"/>
          <w:marBottom w:val="0"/>
          <w:divBdr>
            <w:top w:val="none" w:sz="0" w:space="0" w:color="auto"/>
            <w:left w:val="none" w:sz="0" w:space="0" w:color="auto"/>
            <w:bottom w:val="none" w:sz="0" w:space="0" w:color="auto"/>
            <w:right w:val="none" w:sz="0" w:space="0" w:color="auto"/>
          </w:divBdr>
          <w:divsChild>
            <w:div w:id="1219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6999">
      <w:bodyDiv w:val="1"/>
      <w:marLeft w:val="0"/>
      <w:marRight w:val="0"/>
      <w:marTop w:val="0"/>
      <w:marBottom w:val="0"/>
      <w:divBdr>
        <w:top w:val="none" w:sz="0" w:space="0" w:color="auto"/>
        <w:left w:val="none" w:sz="0" w:space="0" w:color="auto"/>
        <w:bottom w:val="none" w:sz="0" w:space="0" w:color="auto"/>
        <w:right w:val="none" w:sz="0" w:space="0" w:color="auto"/>
      </w:divBdr>
      <w:divsChild>
        <w:div w:id="1376349602">
          <w:marLeft w:val="0"/>
          <w:marRight w:val="0"/>
          <w:marTop w:val="0"/>
          <w:marBottom w:val="0"/>
          <w:divBdr>
            <w:top w:val="none" w:sz="0" w:space="0" w:color="auto"/>
            <w:left w:val="none" w:sz="0" w:space="0" w:color="auto"/>
            <w:bottom w:val="none" w:sz="0" w:space="0" w:color="auto"/>
            <w:right w:val="none" w:sz="0" w:space="0" w:color="auto"/>
          </w:divBdr>
          <w:divsChild>
            <w:div w:id="1849561862">
              <w:marLeft w:val="0"/>
              <w:marRight w:val="0"/>
              <w:marTop w:val="0"/>
              <w:marBottom w:val="0"/>
              <w:divBdr>
                <w:top w:val="none" w:sz="0" w:space="0" w:color="auto"/>
                <w:left w:val="none" w:sz="0" w:space="0" w:color="auto"/>
                <w:bottom w:val="none" w:sz="0" w:space="0" w:color="auto"/>
                <w:right w:val="none" w:sz="0" w:space="0" w:color="auto"/>
              </w:divBdr>
            </w:div>
            <w:div w:id="20018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4421">
      <w:bodyDiv w:val="1"/>
      <w:marLeft w:val="0"/>
      <w:marRight w:val="0"/>
      <w:marTop w:val="0"/>
      <w:marBottom w:val="0"/>
      <w:divBdr>
        <w:top w:val="none" w:sz="0" w:space="0" w:color="auto"/>
        <w:left w:val="none" w:sz="0" w:space="0" w:color="auto"/>
        <w:bottom w:val="none" w:sz="0" w:space="0" w:color="auto"/>
        <w:right w:val="none" w:sz="0" w:space="0" w:color="auto"/>
      </w:divBdr>
      <w:divsChild>
        <w:div w:id="189270980">
          <w:marLeft w:val="0"/>
          <w:marRight w:val="0"/>
          <w:marTop w:val="0"/>
          <w:marBottom w:val="0"/>
          <w:divBdr>
            <w:top w:val="none" w:sz="0" w:space="0" w:color="auto"/>
            <w:left w:val="none" w:sz="0" w:space="0" w:color="auto"/>
            <w:bottom w:val="none" w:sz="0" w:space="0" w:color="auto"/>
            <w:right w:val="none" w:sz="0" w:space="0" w:color="auto"/>
          </w:divBdr>
        </w:div>
        <w:div w:id="1170755475">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1811745903">
          <w:marLeft w:val="0"/>
          <w:marRight w:val="0"/>
          <w:marTop w:val="0"/>
          <w:marBottom w:val="0"/>
          <w:divBdr>
            <w:top w:val="none" w:sz="0" w:space="0" w:color="auto"/>
            <w:left w:val="none" w:sz="0" w:space="0" w:color="auto"/>
            <w:bottom w:val="none" w:sz="0" w:space="0" w:color="auto"/>
            <w:right w:val="none" w:sz="0" w:space="0" w:color="auto"/>
          </w:divBdr>
        </w:div>
        <w:div w:id="1927378997">
          <w:marLeft w:val="0"/>
          <w:marRight w:val="0"/>
          <w:marTop w:val="0"/>
          <w:marBottom w:val="0"/>
          <w:divBdr>
            <w:top w:val="none" w:sz="0" w:space="0" w:color="auto"/>
            <w:left w:val="none" w:sz="0" w:space="0" w:color="auto"/>
            <w:bottom w:val="none" w:sz="0" w:space="0" w:color="auto"/>
            <w:right w:val="none" w:sz="0" w:space="0" w:color="auto"/>
          </w:divBdr>
        </w:div>
      </w:divsChild>
    </w:div>
    <w:div w:id="720326194">
      <w:bodyDiv w:val="1"/>
      <w:marLeft w:val="0"/>
      <w:marRight w:val="0"/>
      <w:marTop w:val="0"/>
      <w:marBottom w:val="0"/>
      <w:divBdr>
        <w:top w:val="none" w:sz="0" w:space="0" w:color="auto"/>
        <w:left w:val="none" w:sz="0" w:space="0" w:color="auto"/>
        <w:bottom w:val="none" w:sz="0" w:space="0" w:color="auto"/>
        <w:right w:val="none" w:sz="0" w:space="0" w:color="auto"/>
      </w:divBdr>
      <w:divsChild>
        <w:div w:id="1758477551">
          <w:marLeft w:val="0"/>
          <w:marRight w:val="0"/>
          <w:marTop w:val="0"/>
          <w:marBottom w:val="0"/>
          <w:divBdr>
            <w:top w:val="none" w:sz="0" w:space="0" w:color="auto"/>
            <w:left w:val="none" w:sz="0" w:space="0" w:color="auto"/>
            <w:bottom w:val="none" w:sz="0" w:space="0" w:color="auto"/>
            <w:right w:val="none" w:sz="0" w:space="0" w:color="auto"/>
          </w:divBdr>
          <w:divsChild>
            <w:div w:id="4486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6338">
      <w:bodyDiv w:val="1"/>
      <w:marLeft w:val="0"/>
      <w:marRight w:val="0"/>
      <w:marTop w:val="0"/>
      <w:marBottom w:val="0"/>
      <w:divBdr>
        <w:top w:val="none" w:sz="0" w:space="0" w:color="auto"/>
        <w:left w:val="none" w:sz="0" w:space="0" w:color="auto"/>
        <w:bottom w:val="none" w:sz="0" w:space="0" w:color="auto"/>
        <w:right w:val="none" w:sz="0" w:space="0" w:color="auto"/>
      </w:divBdr>
      <w:divsChild>
        <w:div w:id="1866169237">
          <w:marLeft w:val="0"/>
          <w:marRight w:val="0"/>
          <w:marTop w:val="0"/>
          <w:marBottom w:val="0"/>
          <w:divBdr>
            <w:top w:val="none" w:sz="0" w:space="0" w:color="auto"/>
            <w:left w:val="none" w:sz="0" w:space="0" w:color="auto"/>
            <w:bottom w:val="none" w:sz="0" w:space="0" w:color="auto"/>
            <w:right w:val="none" w:sz="0" w:space="0" w:color="auto"/>
          </w:divBdr>
          <w:divsChild>
            <w:div w:id="533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2728">
      <w:bodyDiv w:val="1"/>
      <w:marLeft w:val="0"/>
      <w:marRight w:val="0"/>
      <w:marTop w:val="0"/>
      <w:marBottom w:val="0"/>
      <w:divBdr>
        <w:top w:val="none" w:sz="0" w:space="0" w:color="auto"/>
        <w:left w:val="none" w:sz="0" w:space="0" w:color="auto"/>
        <w:bottom w:val="none" w:sz="0" w:space="0" w:color="auto"/>
        <w:right w:val="none" w:sz="0" w:space="0" w:color="auto"/>
      </w:divBdr>
      <w:divsChild>
        <w:div w:id="291520171">
          <w:marLeft w:val="0"/>
          <w:marRight w:val="0"/>
          <w:marTop w:val="0"/>
          <w:marBottom w:val="0"/>
          <w:divBdr>
            <w:top w:val="none" w:sz="0" w:space="0" w:color="auto"/>
            <w:left w:val="none" w:sz="0" w:space="0" w:color="auto"/>
            <w:bottom w:val="none" w:sz="0" w:space="0" w:color="auto"/>
            <w:right w:val="none" w:sz="0" w:space="0" w:color="auto"/>
          </w:divBdr>
          <w:divsChild>
            <w:div w:id="38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026">
      <w:bodyDiv w:val="1"/>
      <w:marLeft w:val="0"/>
      <w:marRight w:val="0"/>
      <w:marTop w:val="0"/>
      <w:marBottom w:val="0"/>
      <w:divBdr>
        <w:top w:val="none" w:sz="0" w:space="0" w:color="auto"/>
        <w:left w:val="none" w:sz="0" w:space="0" w:color="auto"/>
        <w:bottom w:val="none" w:sz="0" w:space="0" w:color="auto"/>
        <w:right w:val="none" w:sz="0" w:space="0" w:color="auto"/>
      </w:divBdr>
      <w:divsChild>
        <w:div w:id="1801267064">
          <w:marLeft w:val="0"/>
          <w:marRight w:val="0"/>
          <w:marTop w:val="0"/>
          <w:marBottom w:val="0"/>
          <w:divBdr>
            <w:top w:val="none" w:sz="0" w:space="0" w:color="auto"/>
            <w:left w:val="none" w:sz="0" w:space="0" w:color="auto"/>
            <w:bottom w:val="none" w:sz="0" w:space="0" w:color="auto"/>
            <w:right w:val="none" w:sz="0" w:space="0" w:color="auto"/>
          </w:divBdr>
          <w:divsChild>
            <w:div w:id="6673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56804">
      <w:bodyDiv w:val="1"/>
      <w:marLeft w:val="0"/>
      <w:marRight w:val="0"/>
      <w:marTop w:val="0"/>
      <w:marBottom w:val="0"/>
      <w:divBdr>
        <w:top w:val="none" w:sz="0" w:space="0" w:color="auto"/>
        <w:left w:val="none" w:sz="0" w:space="0" w:color="auto"/>
        <w:bottom w:val="none" w:sz="0" w:space="0" w:color="auto"/>
        <w:right w:val="none" w:sz="0" w:space="0" w:color="auto"/>
      </w:divBdr>
      <w:divsChild>
        <w:div w:id="698045908">
          <w:marLeft w:val="0"/>
          <w:marRight w:val="0"/>
          <w:marTop w:val="0"/>
          <w:marBottom w:val="0"/>
          <w:divBdr>
            <w:top w:val="none" w:sz="0" w:space="0" w:color="auto"/>
            <w:left w:val="none" w:sz="0" w:space="0" w:color="auto"/>
            <w:bottom w:val="none" w:sz="0" w:space="0" w:color="auto"/>
            <w:right w:val="none" w:sz="0" w:space="0" w:color="auto"/>
          </w:divBdr>
          <w:divsChild>
            <w:div w:id="204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9513">
      <w:bodyDiv w:val="1"/>
      <w:marLeft w:val="0"/>
      <w:marRight w:val="0"/>
      <w:marTop w:val="0"/>
      <w:marBottom w:val="0"/>
      <w:divBdr>
        <w:top w:val="none" w:sz="0" w:space="0" w:color="auto"/>
        <w:left w:val="none" w:sz="0" w:space="0" w:color="auto"/>
        <w:bottom w:val="none" w:sz="0" w:space="0" w:color="auto"/>
        <w:right w:val="none" w:sz="0" w:space="0" w:color="auto"/>
      </w:divBdr>
    </w:div>
    <w:div w:id="1281567151">
      <w:bodyDiv w:val="1"/>
      <w:marLeft w:val="0"/>
      <w:marRight w:val="0"/>
      <w:marTop w:val="0"/>
      <w:marBottom w:val="0"/>
      <w:divBdr>
        <w:top w:val="none" w:sz="0" w:space="0" w:color="auto"/>
        <w:left w:val="none" w:sz="0" w:space="0" w:color="auto"/>
        <w:bottom w:val="none" w:sz="0" w:space="0" w:color="auto"/>
        <w:right w:val="none" w:sz="0" w:space="0" w:color="auto"/>
      </w:divBdr>
      <w:divsChild>
        <w:div w:id="1933006793">
          <w:marLeft w:val="0"/>
          <w:marRight w:val="0"/>
          <w:marTop w:val="0"/>
          <w:marBottom w:val="0"/>
          <w:divBdr>
            <w:top w:val="none" w:sz="0" w:space="0" w:color="auto"/>
            <w:left w:val="none" w:sz="0" w:space="0" w:color="auto"/>
            <w:bottom w:val="none" w:sz="0" w:space="0" w:color="auto"/>
            <w:right w:val="none" w:sz="0" w:space="0" w:color="auto"/>
          </w:divBdr>
          <w:divsChild>
            <w:div w:id="850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7819">
      <w:bodyDiv w:val="1"/>
      <w:marLeft w:val="0"/>
      <w:marRight w:val="0"/>
      <w:marTop w:val="0"/>
      <w:marBottom w:val="0"/>
      <w:divBdr>
        <w:top w:val="none" w:sz="0" w:space="0" w:color="auto"/>
        <w:left w:val="none" w:sz="0" w:space="0" w:color="auto"/>
        <w:bottom w:val="none" w:sz="0" w:space="0" w:color="auto"/>
        <w:right w:val="none" w:sz="0" w:space="0" w:color="auto"/>
      </w:divBdr>
      <w:divsChild>
        <w:div w:id="375929862">
          <w:marLeft w:val="0"/>
          <w:marRight w:val="0"/>
          <w:marTop w:val="0"/>
          <w:marBottom w:val="0"/>
          <w:divBdr>
            <w:top w:val="none" w:sz="0" w:space="0" w:color="auto"/>
            <w:left w:val="none" w:sz="0" w:space="0" w:color="auto"/>
            <w:bottom w:val="none" w:sz="0" w:space="0" w:color="auto"/>
            <w:right w:val="none" w:sz="0" w:space="0" w:color="auto"/>
          </w:divBdr>
          <w:divsChild>
            <w:div w:id="5856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2757">
      <w:bodyDiv w:val="1"/>
      <w:marLeft w:val="0"/>
      <w:marRight w:val="0"/>
      <w:marTop w:val="0"/>
      <w:marBottom w:val="0"/>
      <w:divBdr>
        <w:top w:val="none" w:sz="0" w:space="0" w:color="auto"/>
        <w:left w:val="none" w:sz="0" w:space="0" w:color="auto"/>
        <w:bottom w:val="none" w:sz="0" w:space="0" w:color="auto"/>
        <w:right w:val="none" w:sz="0" w:space="0" w:color="auto"/>
      </w:divBdr>
      <w:divsChild>
        <w:div w:id="502938367">
          <w:marLeft w:val="0"/>
          <w:marRight w:val="0"/>
          <w:marTop w:val="0"/>
          <w:marBottom w:val="0"/>
          <w:divBdr>
            <w:top w:val="none" w:sz="0" w:space="0" w:color="auto"/>
            <w:left w:val="none" w:sz="0" w:space="0" w:color="auto"/>
            <w:bottom w:val="none" w:sz="0" w:space="0" w:color="auto"/>
            <w:right w:val="none" w:sz="0" w:space="0" w:color="auto"/>
          </w:divBdr>
          <w:divsChild>
            <w:div w:id="277223113">
              <w:marLeft w:val="0"/>
              <w:marRight w:val="0"/>
              <w:marTop w:val="0"/>
              <w:marBottom w:val="0"/>
              <w:divBdr>
                <w:top w:val="none" w:sz="0" w:space="0" w:color="auto"/>
                <w:left w:val="none" w:sz="0" w:space="0" w:color="auto"/>
                <w:bottom w:val="none" w:sz="0" w:space="0" w:color="auto"/>
                <w:right w:val="none" w:sz="0" w:space="0" w:color="auto"/>
              </w:divBdr>
            </w:div>
            <w:div w:id="1139877713">
              <w:marLeft w:val="0"/>
              <w:marRight w:val="0"/>
              <w:marTop w:val="0"/>
              <w:marBottom w:val="0"/>
              <w:divBdr>
                <w:top w:val="none" w:sz="0" w:space="0" w:color="auto"/>
                <w:left w:val="none" w:sz="0" w:space="0" w:color="auto"/>
                <w:bottom w:val="none" w:sz="0" w:space="0" w:color="auto"/>
                <w:right w:val="none" w:sz="0" w:space="0" w:color="auto"/>
              </w:divBdr>
            </w:div>
            <w:div w:id="14611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3779">
      <w:bodyDiv w:val="1"/>
      <w:marLeft w:val="0"/>
      <w:marRight w:val="0"/>
      <w:marTop w:val="0"/>
      <w:marBottom w:val="0"/>
      <w:divBdr>
        <w:top w:val="none" w:sz="0" w:space="0" w:color="auto"/>
        <w:left w:val="none" w:sz="0" w:space="0" w:color="auto"/>
        <w:bottom w:val="none" w:sz="0" w:space="0" w:color="auto"/>
        <w:right w:val="none" w:sz="0" w:space="0" w:color="auto"/>
      </w:divBdr>
      <w:divsChild>
        <w:div w:id="1105274325">
          <w:marLeft w:val="0"/>
          <w:marRight w:val="0"/>
          <w:marTop w:val="0"/>
          <w:marBottom w:val="0"/>
          <w:divBdr>
            <w:top w:val="none" w:sz="0" w:space="0" w:color="auto"/>
            <w:left w:val="none" w:sz="0" w:space="0" w:color="auto"/>
            <w:bottom w:val="none" w:sz="0" w:space="0" w:color="auto"/>
            <w:right w:val="none" w:sz="0" w:space="0" w:color="auto"/>
          </w:divBdr>
          <w:divsChild>
            <w:div w:id="884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0122">
      <w:bodyDiv w:val="1"/>
      <w:marLeft w:val="0"/>
      <w:marRight w:val="0"/>
      <w:marTop w:val="0"/>
      <w:marBottom w:val="0"/>
      <w:divBdr>
        <w:top w:val="none" w:sz="0" w:space="0" w:color="auto"/>
        <w:left w:val="none" w:sz="0" w:space="0" w:color="auto"/>
        <w:bottom w:val="none" w:sz="0" w:space="0" w:color="auto"/>
        <w:right w:val="none" w:sz="0" w:space="0" w:color="auto"/>
      </w:divBdr>
      <w:divsChild>
        <w:div w:id="283776794">
          <w:marLeft w:val="0"/>
          <w:marRight w:val="0"/>
          <w:marTop w:val="0"/>
          <w:marBottom w:val="0"/>
          <w:divBdr>
            <w:top w:val="none" w:sz="0" w:space="0" w:color="auto"/>
            <w:left w:val="none" w:sz="0" w:space="0" w:color="auto"/>
            <w:bottom w:val="none" w:sz="0" w:space="0" w:color="auto"/>
            <w:right w:val="none" w:sz="0" w:space="0" w:color="auto"/>
          </w:divBdr>
          <w:divsChild>
            <w:div w:id="7031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83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884">
          <w:marLeft w:val="0"/>
          <w:marRight w:val="0"/>
          <w:marTop w:val="0"/>
          <w:marBottom w:val="0"/>
          <w:divBdr>
            <w:top w:val="none" w:sz="0" w:space="0" w:color="auto"/>
            <w:left w:val="none" w:sz="0" w:space="0" w:color="auto"/>
            <w:bottom w:val="none" w:sz="0" w:space="0" w:color="auto"/>
            <w:right w:val="none" w:sz="0" w:space="0" w:color="auto"/>
          </w:divBdr>
          <w:divsChild>
            <w:div w:id="175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1536">
      <w:bodyDiv w:val="1"/>
      <w:marLeft w:val="0"/>
      <w:marRight w:val="0"/>
      <w:marTop w:val="0"/>
      <w:marBottom w:val="0"/>
      <w:divBdr>
        <w:top w:val="none" w:sz="0" w:space="0" w:color="auto"/>
        <w:left w:val="none" w:sz="0" w:space="0" w:color="auto"/>
        <w:bottom w:val="none" w:sz="0" w:space="0" w:color="auto"/>
        <w:right w:val="none" w:sz="0" w:space="0" w:color="auto"/>
      </w:divBdr>
      <w:divsChild>
        <w:div w:id="821585089">
          <w:marLeft w:val="0"/>
          <w:marRight w:val="0"/>
          <w:marTop w:val="0"/>
          <w:marBottom w:val="0"/>
          <w:divBdr>
            <w:top w:val="none" w:sz="0" w:space="0" w:color="auto"/>
            <w:left w:val="none" w:sz="0" w:space="0" w:color="auto"/>
            <w:bottom w:val="none" w:sz="0" w:space="0" w:color="auto"/>
            <w:right w:val="none" w:sz="0" w:space="0" w:color="auto"/>
          </w:divBdr>
          <w:divsChild>
            <w:div w:id="543836462">
              <w:marLeft w:val="0"/>
              <w:marRight w:val="0"/>
              <w:marTop w:val="0"/>
              <w:marBottom w:val="0"/>
              <w:divBdr>
                <w:top w:val="none" w:sz="0" w:space="0" w:color="auto"/>
                <w:left w:val="none" w:sz="0" w:space="0" w:color="auto"/>
                <w:bottom w:val="none" w:sz="0" w:space="0" w:color="auto"/>
                <w:right w:val="none" w:sz="0" w:space="0" w:color="auto"/>
              </w:divBdr>
            </w:div>
            <w:div w:id="679894204">
              <w:marLeft w:val="0"/>
              <w:marRight w:val="0"/>
              <w:marTop w:val="0"/>
              <w:marBottom w:val="0"/>
              <w:divBdr>
                <w:top w:val="none" w:sz="0" w:space="0" w:color="auto"/>
                <w:left w:val="none" w:sz="0" w:space="0" w:color="auto"/>
                <w:bottom w:val="none" w:sz="0" w:space="0" w:color="auto"/>
                <w:right w:val="none" w:sz="0" w:space="0" w:color="auto"/>
              </w:divBdr>
            </w:div>
            <w:div w:id="20228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C73491511A8342BC98E2299AB119ED" ma:contentTypeVersion="11" ma:contentTypeDescription="Create a new document." ma:contentTypeScope="" ma:versionID="5a6043cee513491a8c98e5e500d8e165">
  <xsd:schema xmlns:xsd="http://www.w3.org/2001/XMLSchema" xmlns:xs="http://www.w3.org/2001/XMLSchema" xmlns:p="http://schemas.microsoft.com/office/2006/metadata/properties" xmlns:ns2="c4ddd06f-7f70-4b19-827a-3880af42de1a" xmlns:ns3="c6c03bc4-bf8d-4977-a83e-3b02ad50fcf0" targetNamespace="http://schemas.microsoft.com/office/2006/metadata/properties" ma:root="true" ma:fieldsID="1fa54d92180ef2bc4237823dbde66fdd" ns2:_="" ns3:_="">
    <xsd:import namespace="c4ddd06f-7f70-4b19-827a-3880af42de1a"/>
    <xsd:import namespace="c6c03bc4-bf8d-4977-a83e-3b02ad50fc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d06f-7f70-4b19-827a-3880af42de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c03bc4-bf8d-4977-a83e-3b02ad50fc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B0E2ED-009E-4AE7-9651-53F6C10FAC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A4D2DC-3D13-4AE7-A824-DC5563991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ddd06f-7f70-4b19-827a-3880af42de1a"/>
    <ds:schemaRef ds:uri="c6c03bc4-bf8d-4977-a83e-3b02ad50f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9BE5E-428C-45C1-8488-D2CF7767AFCC}">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7582</TotalTime>
  <Pages>12</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Testa-O'Neill</dc:creator>
  <cp:keywords/>
  <cp:lastModifiedBy>Joel Hulen</cp:lastModifiedBy>
  <cp:revision>15</cp:revision>
  <dcterms:created xsi:type="dcterms:W3CDTF">2020-12-17T23:49:00Z</dcterms:created>
  <dcterms:modified xsi:type="dcterms:W3CDTF">2021-01-20T19:21:00Z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0x010100CDC73491511A8342BC98E2299AB119ED</vt:lpwstr>
  </property>
  <property fmtid="{D5CDD505-2E9C-101B-9397-08002B2CF9AE}" pid="3" name="AuthorIds_UIVersion_71168">
    <vt:lpwstr>13</vt:lpwstr>
  </property>
  <property fmtid="{D5CDD505-2E9C-101B-9397-08002B2CF9AE}" pid="4" name="MSIP_Label_f42aa342-8706-4288-bd11-ebb85995028c_Enabled">
    <vt:lpwstr>true</vt:lpwstr>
  </property>
  <property fmtid="{D5CDD505-2E9C-101B-9397-08002B2CF9AE}" pid="5" name="MSIP_Label_f42aa342-8706-4288-bd11-ebb85995028c_SetDate">
    <vt:lpwstr>2020-05-21T14:18:04Z</vt:lpwstr>
  </property>
  <property fmtid="{D5CDD505-2E9C-101B-9397-08002B2CF9AE}" pid="6" name="MSIP_Label_f42aa342-8706-4288-bd11-ebb85995028c_Method">
    <vt:lpwstr>Standard</vt:lpwstr>
  </property>
  <property fmtid="{D5CDD505-2E9C-101B-9397-08002B2CF9AE}" pid="7" name="MSIP_Label_f42aa342-8706-4288-bd11-ebb85995028c_Name">
    <vt:lpwstr>Internal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ActionId">
    <vt:lpwstr>c066ad61-571c-4f24-b89b-bdefc1e7ce56</vt:lpwstr>
  </property>
  <property fmtid="{D5CDD505-2E9C-101B-9397-08002B2CF9AE}" pid="10" name="MSIP_Label_f42aa342-8706-4288-bd11-ebb85995028c_ContentBits">
    <vt:lpwstr>0</vt:lpwstr>
  </property>
</Properties>
</file>